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146FD" w14:textId="09F4DE17" w:rsidR="00DB5D83" w:rsidRPr="00D0503B" w:rsidRDefault="007A4EDA" w:rsidP="279C3A48">
      <w:pPr>
        <w:pStyle w:val="Header"/>
        <w:jc w:val="center"/>
        <w:rPr>
          <w:b/>
          <w:bCs/>
          <w:sz w:val="28"/>
          <w:szCs w:val="28"/>
        </w:rPr>
      </w:pPr>
      <w:r w:rsidRPr="279C3A48">
        <w:rPr>
          <w:b/>
          <w:bCs/>
          <w:sz w:val="28"/>
          <w:szCs w:val="28"/>
        </w:rPr>
        <w:t>Director’s</w:t>
      </w:r>
      <w:r w:rsidR="00AE45A2" w:rsidRPr="279C3A48">
        <w:rPr>
          <w:b/>
          <w:bCs/>
          <w:sz w:val="28"/>
          <w:szCs w:val="28"/>
        </w:rPr>
        <w:t xml:space="preserve"> Management Team Meeting</w:t>
      </w:r>
    </w:p>
    <w:p w14:paraId="723D58C9" w14:textId="77777777" w:rsidR="00DB5D83" w:rsidRPr="00D0503B" w:rsidRDefault="00DB5D83"/>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0"/>
        <w:gridCol w:w="6096"/>
      </w:tblGrid>
      <w:tr w:rsidR="000B1456" w:rsidRPr="00D0503B" w14:paraId="06EAE597" w14:textId="77777777" w:rsidTr="415FEA9B">
        <w:tc>
          <w:tcPr>
            <w:tcW w:w="2410" w:type="dxa"/>
          </w:tcPr>
          <w:p w14:paraId="3684010B" w14:textId="77777777" w:rsidR="000B1456" w:rsidRPr="00D0503B" w:rsidRDefault="000B1456" w:rsidP="00CD765C">
            <w:pPr>
              <w:ind w:left="62"/>
            </w:pPr>
            <w:r w:rsidRPr="00D0503B">
              <w:rPr>
                <w:b/>
                <w:bCs/>
              </w:rPr>
              <w:t>Date of meeting</w:t>
            </w:r>
            <w:r w:rsidRPr="00D0503B">
              <w:t>:</w:t>
            </w:r>
          </w:p>
          <w:p w14:paraId="0128DDBD" w14:textId="77777777" w:rsidR="00CD765C" w:rsidRPr="00D0503B" w:rsidRDefault="00CD765C" w:rsidP="00CD765C">
            <w:pPr>
              <w:ind w:left="62"/>
            </w:pPr>
          </w:p>
        </w:tc>
        <w:tc>
          <w:tcPr>
            <w:tcW w:w="6096" w:type="dxa"/>
          </w:tcPr>
          <w:p w14:paraId="17CF4DDD" w14:textId="31618DC7" w:rsidR="000B1456" w:rsidRPr="00D0503B" w:rsidRDefault="00215424" w:rsidP="00CD765C">
            <w:pPr>
              <w:ind w:left="62"/>
              <w:rPr>
                <w:bCs/>
              </w:rPr>
            </w:pPr>
            <w:r>
              <w:rPr>
                <w:bCs/>
              </w:rPr>
              <w:t>23 April</w:t>
            </w:r>
            <w:r w:rsidR="0094499E" w:rsidRPr="00D0503B">
              <w:rPr>
                <w:bCs/>
              </w:rPr>
              <w:t xml:space="preserve"> 202</w:t>
            </w:r>
            <w:r w:rsidR="002F21B1">
              <w:rPr>
                <w:bCs/>
              </w:rPr>
              <w:t>4</w:t>
            </w:r>
          </w:p>
        </w:tc>
      </w:tr>
      <w:tr w:rsidR="00B530C4" w:rsidRPr="00D0503B" w14:paraId="3EABE1EE" w14:textId="77777777" w:rsidTr="415FEA9B">
        <w:tc>
          <w:tcPr>
            <w:tcW w:w="2410" w:type="dxa"/>
          </w:tcPr>
          <w:p w14:paraId="7C7689B6" w14:textId="77777777" w:rsidR="00B530C4" w:rsidRPr="00D0503B" w:rsidRDefault="00B530C4" w:rsidP="00CD765C">
            <w:pPr>
              <w:ind w:left="62"/>
              <w:rPr>
                <w:b/>
                <w:bCs/>
              </w:rPr>
            </w:pPr>
            <w:r w:rsidRPr="00D0503B">
              <w:rPr>
                <w:b/>
                <w:bCs/>
              </w:rPr>
              <w:t>Title</w:t>
            </w:r>
            <w:r w:rsidR="000B1456" w:rsidRPr="00D0503B">
              <w:rPr>
                <w:b/>
                <w:bCs/>
              </w:rPr>
              <w:t xml:space="preserve"> of paper</w:t>
            </w:r>
            <w:r w:rsidRPr="00D0503B">
              <w:rPr>
                <w:b/>
                <w:bCs/>
              </w:rPr>
              <w:t>:</w:t>
            </w:r>
          </w:p>
          <w:p w14:paraId="6A8E07FC" w14:textId="77777777" w:rsidR="00CD765C" w:rsidRPr="00D0503B" w:rsidRDefault="00CD765C" w:rsidP="00CD765C">
            <w:pPr>
              <w:ind w:left="62"/>
            </w:pPr>
          </w:p>
        </w:tc>
        <w:tc>
          <w:tcPr>
            <w:tcW w:w="6096" w:type="dxa"/>
          </w:tcPr>
          <w:p w14:paraId="65D53054" w14:textId="7F2B4444" w:rsidR="00B530C4" w:rsidRPr="00D0503B" w:rsidRDefault="00450759" w:rsidP="00CD765C">
            <w:pPr>
              <w:ind w:left="62"/>
              <w:rPr>
                <w:bCs/>
              </w:rPr>
            </w:pPr>
            <w:r>
              <w:rPr>
                <w:bCs/>
              </w:rPr>
              <w:t xml:space="preserve">Section 106 </w:t>
            </w:r>
            <w:r w:rsidR="007E40E2">
              <w:rPr>
                <w:bCs/>
              </w:rPr>
              <w:t>market update and emerging policy proposals</w:t>
            </w:r>
          </w:p>
        </w:tc>
      </w:tr>
      <w:tr w:rsidR="007A4EDA" w:rsidRPr="00D0503B" w14:paraId="4B1349A3" w14:textId="77777777" w:rsidTr="415FEA9B">
        <w:tc>
          <w:tcPr>
            <w:tcW w:w="2410" w:type="dxa"/>
          </w:tcPr>
          <w:p w14:paraId="63073203" w14:textId="77777777" w:rsidR="00CD765C" w:rsidRPr="00D0503B" w:rsidRDefault="007A4EDA" w:rsidP="00CD765C">
            <w:pPr>
              <w:ind w:left="62"/>
            </w:pPr>
            <w:r w:rsidRPr="00D0503B">
              <w:rPr>
                <w:b/>
                <w:bCs/>
              </w:rPr>
              <w:t>To be presented by</w:t>
            </w:r>
            <w:r w:rsidRPr="00D0503B">
              <w:t>:</w:t>
            </w:r>
          </w:p>
        </w:tc>
        <w:tc>
          <w:tcPr>
            <w:tcW w:w="6096" w:type="dxa"/>
          </w:tcPr>
          <w:p w14:paraId="26169307" w14:textId="1B9E3C10" w:rsidR="007A4EDA" w:rsidRPr="00D0503B" w:rsidRDefault="0094499E" w:rsidP="00CD765C">
            <w:pPr>
              <w:ind w:left="62"/>
              <w:rPr>
                <w:bCs/>
              </w:rPr>
            </w:pPr>
            <w:r w:rsidRPr="00D0503B">
              <w:rPr>
                <w:bCs/>
              </w:rPr>
              <w:t>Luca Dellepiane, Senior Policy Officer</w:t>
            </w:r>
          </w:p>
        </w:tc>
      </w:tr>
      <w:tr w:rsidR="007A4EDA" w:rsidRPr="00D0503B" w14:paraId="1CE0A461" w14:textId="77777777" w:rsidTr="415FEA9B">
        <w:tc>
          <w:tcPr>
            <w:tcW w:w="2410" w:type="dxa"/>
          </w:tcPr>
          <w:p w14:paraId="3DFCC0BD" w14:textId="77777777" w:rsidR="007A4EDA" w:rsidRPr="00D0503B" w:rsidRDefault="007A4EDA" w:rsidP="00CD765C">
            <w:pPr>
              <w:ind w:left="62"/>
            </w:pPr>
            <w:r w:rsidRPr="00D0503B">
              <w:rPr>
                <w:b/>
                <w:bCs/>
              </w:rPr>
              <w:t>Cleared by:</w:t>
            </w:r>
          </w:p>
        </w:tc>
        <w:tc>
          <w:tcPr>
            <w:tcW w:w="6096" w:type="dxa"/>
          </w:tcPr>
          <w:p w14:paraId="247AFA4A" w14:textId="22B53505" w:rsidR="007A4EDA" w:rsidRPr="00D0503B" w:rsidRDefault="0094499E" w:rsidP="00CD765C">
            <w:pPr>
              <w:ind w:left="62"/>
              <w:rPr>
                <w:bCs/>
              </w:rPr>
            </w:pPr>
            <w:r w:rsidRPr="00D0503B">
              <w:rPr>
                <w:bCs/>
              </w:rPr>
              <w:t>Kate Webb, Head of Housing Strategy</w:t>
            </w:r>
          </w:p>
        </w:tc>
      </w:tr>
    </w:tbl>
    <w:p w14:paraId="710ED941" w14:textId="72202606" w:rsidR="00B530C4" w:rsidRPr="00D0503B" w:rsidRDefault="00B530C4"/>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79"/>
        <w:gridCol w:w="993"/>
        <w:gridCol w:w="1134"/>
      </w:tblGrid>
      <w:tr w:rsidR="00E37B24" w:rsidRPr="00D0503B" w14:paraId="4E5F67B6" w14:textId="77777777" w:rsidTr="00E21B2A">
        <w:tc>
          <w:tcPr>
            <w:tcW w:w="6379" w:type="dxa"/>
          </w:tcPr>
          <w:p w14:paraId="1D610B9F" w14:textId="347938AC" w:rsidR="00793AF7" w:rsidRPr="00D0503B" w:rsidRDefault="00793AF7" w:rsidP="00793AF7">
            <w:r w:rsidRPr="00D0503B">
              <w:t>Is this paper commercially sensitive or to be deemed confidential? (Delete as applicable)</w:t>
            </w:r>
          </w:p>
        </w:tc>
        <w:tc>
          <w:tcPr>
            <w:tcW w:w="993" w:type="dxa"/>
            <w:shd w:val="clear" w:color="auto" w:fill="auto"/>
          </w:tcPr>
          <w:p w14:paraId="25ADE61B" w14:textId="60EE86D5" w:rsidR="00793AF7" w:rsidRPr="00D0503B" w:rsidRDefault="00793AF7">
            <w:pPr>
              <w:ind w:left="62"/>
              <w:rPr>
                <w:b/>
              </w:rPr>
            </w:pPr>
          </w:p>
        </w:tc>
        <w:tc>
          <w:tcPr>
            <w:tcW w:w="1134" w:type="dxa"/>
            <w:shd w:val="clear" w:color="auto" w:fill="92D050"/>
          </w:tcPr>
          <w:p w14:paraId="2F0783FE" w14:textId="50DB49BC" w:rsidR="00793AF7" w:rsidRPr="00D0503B" w:rsidRDefault="00E21B2A">
            <w:pPr>
              <w:ind w:left="62"/>
              <w:rPr>
                <w:b/>
              </w:rPr>
            </w:pPr>
            <w:r>
              <w:rPr>
                <w:b/>
              </w:rPr>
              <w:t>No</w:t>
            </w:r>
          </w:p>
        </w:tc>
      </w:tr>
    </w:tbl>
    <w:p w14:paraId="7DFF97E8" w14:textId="77777777" w:rsidR="00793AF7" w:rsidRPr="00D0503B" w:rsidRDefault="00793AF7"/>
    <w:p w14:paraId="61B17F68" w14:textId="084543F2" w:rsidR="007A5985" w:rsidRPr="0084510D" w:rsidRDefault="00230F50" w:rsidP="0084510D">
      <w:pPr>
        <w:pStyle w:val="Heading1"/>
      </w:pPr>
      <w:r w:rsidRPr="0084510D">
        <w:t>Executive Summary</w:t>
      </w:r>
      <w:r w:rsidR="0008350C" w:rsidRPr="0084510D">
        <w:t xml:space="preserve"> </w:t>
      </w:r>
    </w:p>
    <w:p w14:paraId="7171AF17" w14:textId="77777777" w:rsidR="003E5BF3" w:rsidRPr="00D0503B" w:rsidRDefault="003E5BF3" w:rsidP="00A8191A">
      <w:pPr>
        <w:ind w:left="851"/>
        <w:rPr>
          <w:b/>
        </w:rPr>
      </w:pPr>
    </w:p>
    <w:p w14:paraId="57EE0A69" w14:textId="630F4581" w:rsidR="0015500E" w:rsidRPr="00C95845" w:rsidRDefault="009E34D1">
      <w:pPr>
        <w:pStyle w:val="Mainbody"/>
        <w:numPr>
          <w:ilvl w:val="1"/>
          <w:numId w:val="5"/>
        </w:numPr>
        <w:ind w:left="357" w:hanging="357"/>
      </w:pPr>
      <w:r>
        <w:t xml:space="preserve">Developers </w:t>
      </w:r>
      <w:r w:rsidR="00255746">
        <w:t>are required to build</w:t>
      </w:r>
      <w:r>
        <w:t xml:space="preserve"> affordable housing </w:t>
      </w:r>
      <w:r w:rsidR="00255746">
        <w:t xml:space="preserve">as part of delivering against </w:t>
      </w:r>
      <w:r w:rsidR="0040232F">
        <w:t>s</w:t>
      </w:r>
      <w:r w:rsidR="00255746">
        <w:t xml:space="preserve">ection 106 planning obligations, and these homes are sold to </w:t>
      </w:r>
      <w:r w:rsidR="009173E8">
        <w:t xml:space="preserve">local authorities and housing associations </w:t>
      </w:r>
      <w:r w:rsidR="00C06767">
        <w:t>(referred to hereafter as registered providers, or RPs)</w:t>
      </w:r>
      <w:r w:rsidR="00255746">
        <w:t>. GLA officers have been aware for some time that developers can find it challenging to sell these homes to prospective buyers.</w:t>
      </w:r>
      <w:r>
        <w:t xml:space="preserve"> </w:t>
      </w:r>
      <w:r w:rsidR="008F4AC8">
        <w:t>I</w:t>
      </w:r>
      <w:r w:rsidR="00C060EC" w:rsidRPr="00C95845">
        <w:t>n August 2022</w:t>
      </w:r>
      <w:r w:rsidR="00B64015" w:rsidRPr="00C95845">
        <w:t>,</w:t>
      </w:r>
      <w:r w:rsidR="00C060EC" w:rsidRPr="00C95845">
        <w:t xml:space="preserve"> </w:t>
      </w:r>
      <w:r w:rsidR="00815C84" w:rsidRPr="00C95845">
        <w:t xml:space="preserve">the policy team </w:t>
      </w:r>
      <w:r w:rsidR="002D4B23" w:rsidRPr="00C95845">
        <w:t xml:space="preserve">presented a paper </w:t>
      </w:r>
      <w:r w:rsidR="00B64015" w:rsidRPr="00C95845">
        <w:t xml:space="preserve">to DMT </w:t>
      </w:r>
      <w:r w:rsidR="002D4B23" w:rsidRPr="00C95845">
        <w:t xml:space="preserve">that </w:t>
      </w:r>
      <w:r w:rsidR="00312F2C" w:rsidRPr="00C95845">
        <w:t>concluded that there was evidence of a reduced interest</w:t>
      </w:r>
      <w:r w:rsidR="001D0252" w:rsidRPr="00C95845">
        <w:t xml:space="preserve"> in section 106 acquisitions</w:t>
      </w:r>
      <w:r w:rsidR="00146D1F">
        <w:t>. At the time,</w:t>
      </w:r>
      <w:r w:rsidR="001D0252" w:rsidRPr="00C95845">
        <w:t xml:space="preserve"> the decline appeared to mostly affect </w:t>
      </w:r>
      <w:r w:rsidR="0015500E" w:rsidRPr="00C95845">
        <w:t xml:space="preserve">tall buildings, smaller schemes and schemes with a large share of shared ownership properties, particularly if family sized and/or in high value locations. </w:t>
      </w:r>
    </w:p>
    <w:p w14:paraId="6EAEC3D9" w14:textId="2168AA81" w:rsidR="00E51FFD" w:rsidRPr="00C95845" w:rsidRDefault="0015500E">
      <w:pPr>
        <w:pStyle w:val="Mainbody"/>
        <w:numPr>
          <w:ilvl w:val="1"/>
          <w:numId w:val="5"/>
        </w:numPr>
        <w:ind w:left="357" w:hanging="357"/>
      </w:pPr>
      <w:r w:rsidRPr="00C95845">
        <w:t xml:space="preserve">This paper </w:t>
      </w:r>
      <w:r w:rsidR="00146D1F">
        <w:t>revisits this issue to better understand the current scale of the challenge,</w:t>
      </w:r>
      <w:ins w:id="0" w:author="Alexis Harris" w:date="2024-04-18T14:00:00Z">
        <w:r w:rsidR="00146D1F">
          <w:t xml:space="preserve"> </w:t>
        </w:r>
        <w:r w:rsidR="00C43741">
          <w:t>which we have heard anecdotally has worsened,</w:t>
        </w:r>
      </w:ins>
      <w:r w:rsidR="00146D1F">
        <w:t xml:space="preserve"> and potential GLA solutions. It</w:t>
      </w:r>
      <w:r w:rsidRPr="00C95845">
        <w:t xml:space="preserve"> </w:t>
      </w:r>
      <w:r w:rsidR="00D51526" w:rsidRPr="00C95845">
        <w:t xml:space="preserve">analyses </w:t>
      </w:r>
      <w:r w:rsidR="00EF7614" w:rsidRPr="00C95845">
        <w:t xml:space="preserve">the purchasing appetite for </w:t>
      </w:r>
      <w:r w:rsidR="00BC3B38">
        <w:t>s</w:t>
      </w:r>
      <w:r w:rsidR="00EF7614" w:rsidRPr="00C95845">
        <w:t xml:space="preserve">ection 106 homes </w:t>
      </w:r>
      <w:r w:rsidR="009523C8" w:rsidRPr="00C95845">
        <w:t xml:space="preserve">among </w:t>
      </w:r>
      <w:r w:rsidR="00556D96">
        <w:t>local authorities (LAs)</w:t>
      </w:r>
      <w:r w:rsidR="009523C8" w:rsidRPr="00C95845">
        <w:t xml:space="preserve"> and </w:t>
      </w:r>
      <w:r w:rsidR="00EF7614" w:rsidRPr="00C95845">
        <w:t>small</w:t>
      </w:r>
      <w:r w:rsidR="009523C8" w:rsidRPr="00C95845">
        <w:t xml:space="preserve">, medium and large HAs, including how this has shifted since 2022. </w:t>
      </w:r>
      <w:r w:rsidR="007E7BB5" w:rsidRPr="00C95845">
        <w:t>It concludes that</w:t>
      </w:r>
      <w:r w:rsidR="009D0504" w:rsidRPr="00C95845">
        <w:t xml:space="preserve"> </w:t>
      </w:r>
      <w:r w:rsidR="00AC1F31" w:rsidRPr="00C95845">
        <w:t>tall</w:t>
      </w:r>
      <w:r w:rsidR="009D0504" w:rsidRPr="00C95845">
        <w:t xml:space="preserve"> buildings </w:t>
      </w:r>
      <w:r w:rsidR="00AC1F31" w:rsidRPr="00C95845">
        <w:t xml:space="preserve">as well as </w:t>
      </w:r>
      <w:r w:rsidR="00F90DBE" w:rsidRPr="00C95845">
        <w:t>schemes with a large number of shared ownership units</w:t>
      </w:r>
      <w:r w:rsidR="00336DCA">
        <w:t xml:space="preserve">, particularly </w:t>
      </w:r>
      <w:r w:rsidR="00DC1C68">
        <w:t>in central locations</w:t>
      </w:r>
      <w:r w:rsidR="00336DCA">
        <w:t>,</w:t>
      </w:r>
      <w:r w:rsidR="00F90DBE" w:rsidRPr="00C95845">
        <w:t xml:space="preserve"> </w:t>
      </w:r>
      <w:r w:rsidR="009B4F5B" w:rsidRPr="00C95845">
        <w:t>remain unpopular</w:t>
      </w:r>
      <w:r w:rsidR="00634D9B" w:rsidRPr="00C95845">
        <w:t xml:space="preserve">. It highlights that large housing associations </w:t>
      </w:r>
      <w:r w:rsidR="003D2215" w:rsidRPr="00C95845">
        <w:t xml:space="preserve">have reduced their interest in </w:t>
      </w:r>
      <w:r w:rsidR="00384D5B">
        <w:t xml:space="preserve">purchasing </w:t>
      </w:r>
      <w:r w:rsidR="00336DCA">
        <w:t>s</w:t>
      </w:r>
      <w:r w:rsidR="00855BA1">
        <w:t xml:space="preserve">ection </w:t>
      </w:r>
      <w:r w:rsidR="003D2215" w:rsidRPr="00C95845">
        <w:t xml:space="preserve">106 </w:t>
      </w:r>
      <w:r w:rsidR="00384D5B">
        <w:t xml:space="preserve">affordable </w:t>
      </w:r>
      <w:r w:rsidR="003D2215" w:rsidRPr="00C95845">
        <w:t>homes</w:t>
      </w:r>
      <w:r w:rsidR="007515E4">
        <w:t xml:space="preserve"> and that</w:t>
      </w:r>
      <w:r w:rsidR="003D2215" w:rsidRPr="00C95845">
        <w:t xml:space="preserve"> small and medium sized </w:t>
      </w:r>
      <w:r w:rsidR="00DC1C68">
        <w:t xml:space="preserve">HAs </w:t>
      </w:r>
      <w:r w:rsidR="00D06E0D" w:rsidRPr="00C95845">
        <w:t>remain interested in them</w:t>
      </w:r>
      <w:r w:rsidR="00C226C5">
        <w:t>, but that the number of medium sized HAs is declining due to financial stress</w:t>
      </w:r>
      <w:r w:rsidR="00531BCD" w:rsidRPr="00C95845">
        <w:t>.</w:t>
      </w:r>
      <w:r w:rsidR="00860A3F">
        <w:t xml:space="preserve"> It also finds that </w:t>
      </w:r>
      <w:r w:rsidR="00AF4EC5">
        <w:t xml:space="preserve">a limited </w:t>
      </w:r>
      <w:r w:rsidR="00FD548B">
        <w:t>number</w:t>
      </w:r>
      <w:r w:rsidR="00AF4EC5">
        <w:t xml:space="preserve"> of </w:t>
      </w:r>
      <w:r w:rsidR="00A25936">
        <w:t>LA</w:t>
      </w:r>
      <w:r w:rsidR="00860A3F">
        <w:t xml:space="preserve">s are </w:t>
      </w:r>
      <w:r w:rsidR="00024646">
        <w:t xml:space="preserve">buying </w:t>
      </w:r>
      <w:r w:rsidR="00A25936">
        <w:t>s</w:t>
      </w:r>
      <w:r w:rsidR="004E1490">
        <w:t>ection 106 homes</w:t>
      </w:r>
      <w:r w:rsidR="00FD5E3B">
        <w:t xml:space="preserve"> and that for-profit registered providers (FPRPs) are still </w:t>
      </w:r>
      <w:r w:rsidR="000A325D">
        <w:t>in the market</w:t>
      </w:r>
      <w:r w:rsidR="009648DC">
        <w:t>,</w:t>
      </w:r>
      <w:r w:rsidR="000A325D">
        <w:t xml:space="preserve"> but </w:t>
      </w:r>
      <w:r w:rsidR="001A5762">
        <w:t xml:space="preserve">have stringent requirements </w:t>
      </w:r>
      <w:r w:rsidR="00656234">
        <w:t xml:space="preserve">and </w:t>
      </w:r>
      <w:r w:rsidR="004C126F">
        <w:t xml:space="preserve">appear to be more focused </w:t>
      </w:r>
      <w:r w:rsidR="001C20F3">
        <w:t xml:space="preserve">on markets </w:t>
      </w:r>
      <w:r w:rsidR="00656234">
        <w:t>outside of London</w:t>
      </w:r>
      <w:r w:rsidR="00FD548B">
        <w:t>.</w:t>
      </w:r>
      <w:r w:rsidR="004E1490">
        <w:t xml:space="preserve"> </w:t>
      </w:r>
    </w:p>
    <w:p w14:paraId="0330C403" w14:textId="77777777" w:rsidR="00D55EE7" w:rsidRDefault="000B7082">
      <w:pPr>
        <w:pStyle w:val="Mainbody"/>
        <w:numPr>
          <w:ilvl w:val="1"/>
          <w:numId w:val="5"/>
        </w:numPr>
        <w:ind w:left="357" w:hanging="357"/>
        <w:rPr>
          <w:ins w:id="1" w:author="Alexis Harris" w:date="2024-04-18T13:59:00Z"/>
        </w:rPr>
      </w:pPr>
      <w:r>
        <w:t>The paper</w:t>
      </w:r>
      <w:r w:rsidR="00F03480">
        <w:t xml:space="preserve">, which </w:t>
      </w:r>
      <w:r w:rsidR="00C350D3">
        <w:t>mostly relies on anecdotal information</w:t>
      </w:r>
      <w:ins w:id="2" w:author="Alexis Harris" w:date="2024-04-18T13:54:00Z">
        <w:r w:rsidR="00A2586D">
          <w:t xml:space="preserve"> due to the lack of available relevant robust data</w:t>
        </w:r>
      </w:ins>
      <w:r w:rsidR="00C350D3">
        <w:t>,</w:t>
      </w:r>
      <w:r>
        <w:t xml:space="preserve"> </w:t>
      </w:r>
      <w:r w:rsidR="00735269" w:rsidRPr="0084510D">
        <w:t>recognis</w:t>
      </w:r>
      <w:r>
        <w:t>es</w:t>
      </w:r>
      <w:r w:rsidR="00735269" w:rsidRPr="0084510D">
        <w:t xml:space="preserve"> that there is a diminished interest in </w:t>
      </w:r>
      <w:r w:rsidR="00A25936">
        <w:t>s</w:t>
      </w:r>
      <w:r w:rsidR="00735269" w:rsidRPr="0084510D">
        <w:t>ection 106 homes</w:t>
      </w:r>
      <w:r w:rsidR="00136881">
        <w:t xml:space="preserve"> which has likely worsened since 2022</w:t>
      </w:r>
      <w:r w:rsidR="00735269" w:rsidRPr="0084510D">
        <w:t xml:space="preserve"> – particularly among large HAs</w:t>
      </w:r>
      <w:r w:rsidR="00136881">
        <w:t xml:space="preserve">. </w:t>
      </w:r>
      <w:ins w:id="3" w:author="Luca Dellepiane" w:date="2024-04-18T13:07:00Z">
        <w:del w:id="4" w:author="Alexis Harris" w:date="2024-04-18T13:55:00Z">
          <w:r w:rsidR="00A56912">
            <w:delText xml:space="preserve">It puts the decreased interest </w:delText>
          </w:r>
        </w:del>
      </w:ins>
      <w:ins w:id="5" w:author="Alexis Harris" w:date="2024-04-18T13:55:00Z">
        <w:r w:rsidR="002D019C">
          <w:t xml:space="preserve">This decreased interest to purchase section 106 homes </w:t>
        </w:r>
        <w:r w:rsidR="00165CF2">
          <w:t xml:space="preserve">is occurring </w:t>
        </w:r>
      </w:ins>
      <w:ins w:id="6" w:author="Luca Dellepiane" w:date="2024-04-18T13:07:00Z">
        <w:r w:rsidR="00B473DD">
          <w:t xml:space="preserve">in the wider context of </w:t>
        </w:r>
      </w:ins>
      <w:ins w:id="7" w:author="Alexis Harris" w:date="2024-04-18T13:55:00Z">
        <w:r w:rsidR="00165CF2">
          <w:t xml:space="preserve">(and as a partial result of) </w:t>
        </w:r>
      </w:ins>
      <w:ins w:id="8" w:author="Luca Dellepiane" w:date="2024-04-18T13:07:00Z">
        <w:r w:rsidR="00B473DD">
          <w:t xml:space="preserve">a marked decline in the financial health of the sector </w:t>
        </w:r>
        <w:del w:id="9" w:author="Alexis Harris" w:date="2024-04-18T13:55:00Z">
          <w:r w:rsidR="00B473DD">
            <w:delText>and of</w:delText>
          </w:r>
        </w:del>
      </w:ins>
      <w:ins w:id="10" w:author="Alexis Harris" w:date="2024-04-18T13:55:00Z">
        <w:r w:rsidR="00047EB4">
          <w:t>amid</w:t>
        </w:r>
      </w:ins>
      <w:ins w:id="11" w:author="Luca Dellepiane" w:date="2024-04-18T13:07:00Z">
        <w:r w:rsidR="00B473DD">
          <w:t xml:space="preserve"> </w:t>
        </w:r>
      </w:ins>
      <w:ins w:id="12" w:author="Luca Dellepiane" w:date="2024-04-18T13:08:00Z">
        <w:r w:rsidR="000C6FCF">
          <w:t>growing regulatory pressures</w:t>
        </w:r>
      </w:ins>
      <w:ins w:id="13" w:author="Luca Dellepiane" w:date="2024-04-18T13:09:00Z">
        <w:r w:rsidR="00465760">
          <w:t xml:space="preserve">. Both </w:t>
        </w:r>
      </w:ins>
      <w:ins w:id="14" w:author="Alexis Harris" w:date="2024-04-18T13:56:00Z">
        <w:r w:rsidR="005D6205">
          <w:t>the poor financial health of providers and the more stringent regulatory landscape</w:t>
        </w:r>
      </w:ins>
      <w:ins w:id="15" w:author="Alexis Harris" w:date="2024-04-18T13:57:00Z">
        <w:r w:rsidR="00430E1B">
          <w:t xml:space="preserve"> are leading housing associations to pull out of the section 106 pu</w:t>
        </w:r>
      </w:ins>
      <w:ins w:id="16" w:author="Alexis Harris" w:date="2024-04-18T13:58:00Z">
        <w:r w:rsidR="00430E1B">
          <w:t>rchasing market, particularly as providers have less control over the quality or costs of these homes (in comparison to land-led development).</w:t>
        </w:r>
        <w:r w:rsidR="00465760">
          <w:t xml:space="preserve"> </w:t>
        </w:r>
      </w:ins>
      <w:ins w:id="17" w:author="Luca Dellepiane" w:date="2024-04-18T13:08:00Z">
        <w:del w:id="18" w:author="Alexis Harris" w:date="2024-04-18T13:56:00Z">
          <w:r w:rsidR="000C6FCF">
            <w:delText xml:space="preserve">are </w:delText>
          </w:r>
        </w:del>
        <w:del w:id="19" w:author="Alexis Harris" w:date="2024-04-18T13:58:00Z">
          <w:r w:rsidR="000C6FCF">
            <w:delText xml:space="preserve">discouraging delivery and raising anxiety over </w:delText>
          </w:r>
          <w:r w:rsidR="002017D9">
            <w:delText>a product, section 106 affordable homes, that is less in control o</w:delText>
          </w:r>
        </w:del>
      </w:ins>
      <w:ins w:id="20" w:author="Luca Dellepiane" w:date="2024-04-18T13:09:00Z">
        <w:del w:id="21" w:author="Alexis Harris" w:date="2024-04-18T13:58:00Z">
          <w:r w:rsidR="002017D9">
            <w:delText>f RPs</w:delText>
          </w:r>
          <w:r w:rsidR="00465760">
            <w:delText xml:space="preserve"> compared to land-led </w:delText>
          </w:r>
          <w:commentRangeStart w:id="22"/>
          <w:r w:rsidR="00465760">
            <w:delText>schemes</w:delText>
          </w:r>
        </w:del>
      </w:ins>
      <w:commentRangeEnd w:id="22"/>
      <w:del w:id="23" w:author="Alexis Harris" w:date="2024-04-18T13:58:00Z">
        <w:r w:rsidR="00430E1B" w:rsidDel="00430E1B">
          <w:rPr>
            <w:rStyle w:val="CommentReference"/>
            <w:rFonts w:eastAsia="Times New Roman"/>
            <w:color w:val="auto"/>
            <w:shd w:val="clear" w:color="auto" w:fill="auto"/>
          </w:rPr>
          <w:commentReference w:id="22"/>
        </w:r>
      </w:del>
      <w:ins w:id="24" w:author="Luca Dellepiane" w:date="2024-04-18T13:09:00Z">
        <w:r w:rsidR="00465760">
          <w:t>.</w:t>
        </w:r>
      </w:ins>
      <w:ins w:id="25" w:author="Luca Dellepiane" w:date="2024-04-18T13:07:00Z">
        <w:r w:rsidR="00B473DD">
          <w:t xml:space="preserve"> </w:t>
        </w:r>
      </w:ins>
      <w:del w:id="26" w:author="Alexis Harris" w:date="2024-04-18T13:58:00Z">
        <w:r w:rsidR="00136881">
          <w:delText>However, it</w:delText>
        </w:r>
      </w:del>
      <w:del w:id="27" w:author="Alexis Harris" w:date="2024-04-18T13:59:00Z">
        <w:r w:rsidR="00735269" w:rsidRPr="0084510D">
          <w:delText xml:space="preserve"> recommends </w:delText>
        </w:r>
        <w:r w:rsidR="00605839">
          <w:delText>contained</w:delText>
        </w:r>
        <w:r w:rsidR="00605839" w:rsidRPr="0084510D">
          <w:delText xml:space="preserve"> </w:delText>
        </w:r>
        <w:r w:rsidR="0041436F" w:rsidRPr="0084510D">
          <w:delText>interventions</w:delText>
        </w:r>
        <w:r w:rsidR="00E91AA8">
          <w:delText>, mostly</w:delText>
        </w:r>
        <w:r w:rsidR="0041436F" w:rsidRPr="0084510D">
          <w:delText xml:space="preserve"> targeted at supporting small and medium size</w:delText>
        </w:r>
        <w:r w:rsidR="005251DC" w:rsidRPr="0084510D">
          <w:delText>d</w:delText>
        </w:r>
        <w:r w:rsidR="0041436F" w:rsidRPr="0084510D">
          <w:delText xml:space="preserve"> housing associations</w:delText>
        </w:r>
        <w:r>
          <w:delText xml:space="preserve"> and</w:delText>
        </w:r>
        <w:r w:rsidR="0041436F" w:rsidRPr="0084510D">
          <w:delText xml:space="preserve"> </w:delText>
        </w:r>
        <w:r w:rsidR="00C4604B">
          <w:delText xml:space="preserve">encouraging </w:delText>
        </w:r>
        <w:r w:rsidR="0041436F" w:rsidRPr="0084510D">
          <w:delText>local authorities</w:delText>
        </w:r>
        <w:r w:rsidR="00C4604B">
          <w:delText xml:space="preserve"> into the market</w:delText>
        </w:r>
        <w:r w:rsidR="0041436F" w:rsidRPr="0084510D">
          <w:delText xml:space="preserve">. </w:delText>
        </w:r>
      </w:del>
    </w:p>
    <w:p w14:paraId="251340EE" w14:textId="6AA142A1" w:rsidR="00E51FFD" w:rsidRPr="0084510D" w:rsidRDefault="006A6791">
      <w:pPr>
        <w:pStyle w:val="Mainbody"/>
        <w:numPr>
          <w:ilvl w:val="1"/>
          <w:numId w:val="5"/>
        </w:numPr>
        <w:ind w:left="357" w:hanging="357"/>
      </w:pPr>
      <w:r w:rsidRPr="0084510D">
        <w:t xml:space="preserve">Overall, the paper concludes that </w:t>
      </w:r>
      <w:r w:rsidR="00CB7222">
        <w:t xml:space="preserve">the section 106 market is going through an adjustment </w:t>
      </w:r>
      <w:r w:rsidR="00CF345A" w:rsidRPr="0084510D">
        <w:t xml:space="preserve">characterised by </w:t>
      </w:r>
      <w:r w:rsidR="00D16751" w:rsidRPr="0084510D">
        <w:t>fewer buyers and less competitive bidding</w:t>
      </w:r>
      <w:r w:rsidR="00467398">
        <w:t>, which results in developers having to contend with lower margins</w:t>
      </w:r>
      <w:r w:rsidR="00D16751" w:rsidRPr="0084510D">
        <w:t xml:space="preserve">. </w:t>
      </w:r>
      <w:r w:rsidR="00760203">
        <w:t xml:space="preserve">In a </w:t>
      </w:r>
      <w:r w:rsidR="0040098D">
        <w:t>market where housing delivery is constrained</w:t>
      </w:r>
      <w:r w:rsidR="00EF7071">
        <w:t xml:space="preserve"> by well documented reasons</w:t>
      </w:r>
      <w:r w:rsidR="0040098D">
        <w:t>,</w:t>
      </w:r>
      <w:r w:rsidR="00C91F49">
        <w:t xml:space="preserve"> launching an offer specifically focused on </w:t>
      </w:r>
      <w:r w:rsidR="00D365E0">
        <w:t xml:space="preserve">unsold </w:t>
      </w:r>
      <w:r w:rsidR="00C91F49">
        <w:t xml:space="preserve">section 106 risks </w:t>
      </w:r>
      <w:r w:rsidR="00AD6FC7">
        <w:t xml:space="preserve">protecting developers’ margins without </w:t>
      </w:r>
      <w:r w:rsidR="00FC2E94">
        <w:t xml:space="preserve">increasing supply. </w:t>
      </w:r>
      <w:ins w:id="28" w:author="Alexis Harris" w:date="2024-04-18T13:59:00Z">
        <w:r w:rsidR="00D55EE7">
          <w:t>The paper ultimately</w:t>
        </w:r>
        <w:r w:rsidR="00D55EE7" w:rsidRPr="0084510D">
          <w:t xml:space="preserve"> recommends </w:t>
        </w:r>
        <w:r w:rsidR="00D55EE7">
          <w:t>the GLA takes forward contained</w:t>
        </w:r>
        <w:r w:rsidR="00D55EE7" w:rsidRPr="0084510D">
          <w:t xml:space="preserve"> interventions</w:t>
        </w:r>
        <w:r w:rsidR="00D55EE7">
          <w:t>, mostly</w:t>
        </w:r>
        <w:r w:rsidR="00D55EE7" w:rsidRPr="0084510D">
          <w:t xml:space="preserve"> targeted at supporting small and medium sized housing associations</w:t>
        </w:r>
        <w:r w:rsidR="00D55EE7">
          <w:t xml:space="preserve"> and</w:t>
        </w:r>
        <w:r w:rsidR="00D55EE7" w:rsidRPr="0084510D">
          <w:t xml:space="preserve"> </w:t>
        </w:r>
        <w:r w:rsidR="00D55EE7">
          <w:t xml:space="preserve">encouraging </w:t>
        </w:r>
        <w:r w:rsidR="00D55EE7" w:rsidRPr="0084510D">
          <w:t>local authorities</w:t>
        </w:r>
        <w:r w:rsidR="00D55EE7">
          <w:t xml:space="preserve"> into the market</w:t>
        </w:r>
        <w:r w:rsidR="00D55EE7" w:rsidRPr="0084510D">
          <w:t>.</w:t>
        </w:r>
      </w:ins>
    </w:p>
    <w:p w14:paraId="246C7C2D" w14:textId="77777777" w:rsidR="0095367E" w:rsidRPr="0095367E" w:rsidRDefault="0095367E" w:rsidP="0095367E">
      <w:pPr>
        <w:pStyle w:val="ListParagraph"/>
        <w:rPr>
          <w:bCs/>
        </w:rPr>
      </w:pPr>
    </w:p>
    <w:p w14:paraId="7A4B1D7F" w14:textId="283C3A8B" w:rsidR="007A5985" w:rsidRPr="00D0503B" w:rsidRDefault="00DA7236" w:rsidP="0084510D">
      <w:pPr>
        <w:pStyle w:val="Heading1"/>
      </w:pPr>
      <w:r w:rsidRPr="00D0503B">
        <w:t>Recommendation(s)</w:t>
      </w:r>
      <w:r w:rsidR="007A5985" w:rsidRPr="00D0503B">
        <w:t xml:space="preserve"> </w:t>
      </w:r>
    </w:p>
    <w:p w14:paraId="564D681E" w14:textId="26113206" w:rsidR="0084510D" w:rsidRPr="00D0503B" w:rsidRDefault="00553BEB">
      <w:pPr>
        <w:pStyle w:val="Mainbody"/>
        <w:numPr>
          <w:ilvl w:val="1"/>
          <w:numId w:val="5"/>
        </w:numPr>
        <w:ind w:left="357" w:hanging="357"/>
      </w:pPr>
      <w:r w:rsidRPr="00D0503B">
        <w:t>That DMT</w:t>
      </w:r>
      <w:r w:rsidR="0094499E" w:rsidRPr="00D0503B">
        <w:t>:</w:t>
      </w:r>
    </w:p>
    <w:p w14:paraId="5159FDD2" w14:textId="389323CF" w:rsidR="0094499E" w:rsidRPr="00D0503B" w:rsidRDefault="00DC6A24" w:rsidP="000B6D7E">
      <w:pPr>
        <w:pStyle w:val="Bulletpoint"/>
        <w:spacing w:before="0" w:after="0"/>
      </w:pPr>
      <w:r w:rsidRPr="00D0503B">
        <w:rPr>
          <w:b/>
        </w:rPr>
        <w:t>Notes</w:t>
      </w:r>
      <w:r w:rsidRPr="00D0503B">
        <w:t xml:space="preserve"> the </w:t>
      </w:r>
      <w:r w:rsidR="00790ECE">
        <w:t xml:space="preserve">conclusions of the evidence gathering exercise </w:t>
      </w:r>
    </w:p>
    <w:p w14:paraId="44C904D7" w14:textId="7A4F529F" w:rsidR="00354160" w:rsidRPr="00D0503B" w:rsidRDefault="00354160" w:rsidP="0029034E">
      <w:pPr>
        <w:pStyle w:val="Bulletpoint"/>
        <w:spacing w:before="0" w:after="0"/>
      </w:pPr>
      <w:r w:rsidRPr="00D0503B">
        <w:rPr>
          <w:b/>
        </w:rPr>
        <w:t>Discusses</w:t>
      </w:r>
      <w:r w:rsidRPr="00D0503B">
        <w:t xml:space="preserve"> the </w:t>
      </w:r>
      <w:r w:rsidR="00F24CFD" w:rsidRPr="00D0503B">
        <w:t>proposed</w:t>
      </w:r>
      <w:r w:rsidRPr="00D0503B">
        <w:t xml:space="preserve"> </w:t>
      </w:r>
      <w:r w:rsidR="00EA42A8">
        <w:t>interventions</w:t>
      </w:r>
      <w:r w:rsidR="007E6F0A">
        <w:t>.</w:t>
      </w:r>
      <w:r w:rsidRPr="00D0503B">
        <w:t xml:space="preserve"> </w:t>
      </w:r>
      <w:r w:rsidR="00EC011E" w:rsidRPr="00D0503B">
        <w:t xml:space="preserve"> </w:t>
      </w:r>
    </w:p>
    <w:p w14:paraId="51A167CA" w14:textId="77777777" w:rsidR="006718C5" w:rsidRPr="00D0503B" w:rsidRDefault="006718C5" w:rsidP="0029034E">
      <w:pPr>
        <w:pStyle w:val="Bulletpoint"/>
        <w:numPr>
          <w:ilvl w:val="0"/>
          <w:numId w:val="0"/>
        </w:numPr>
        <w:spacing w:before="0" w:after="0"/>
      </w:pPr>
    </w:p>
    <w:p w14:paraId="044526DC" w14:textId="77777777" w:rsidR="12986A04" w:rsidRPr="00D0503B" w:rsidRDefault="12986A04" w:rsidP="12986A04">
      <w:pPr>
        <w:rPr>
          <w:b/>
          <w:bCs/>
        </w:rPr>
      </w:pPr>
    </w:p>
    <w:p w14:paraId="0511BCD9" w14:textId="26726BF1" w:rsidR="007A5985" w:rsidRPr="00D0503B" w:rsidRDefault="00230F50" w:rsidP="00B6486D">
      <w:pPr>
        <w:pStyle w:val="Heading1"/>
      </w:pPr>
      <w:r w:rsidRPr="00D0503B">
        <w:t xml:space="preserve">Introduction and </w:t>
      </w:r>
      <w:r w:rsidR="00145518">
        <w:t>b</w:t>
      </w:r>
      <w:r w:rsidRPr="00D0503B">
        <w:t>ackground</w:t>
      </w:r>
      <w:r w:rsidR="000B1456" w:rsidRPr="00D0503B">
        <w:t xml:space="preserve">  </w:t>
      </w:r>
    </w:p>
    <w:p w14:paraId="0A435AE1" w14:textId="77777777" w:rsidR="003E6F7C" w:rsidRPr="00485A04" w:rsidRDefault="003E6F7C" w:rsidP="003E6F7C">
      <w:pPr>
        <w:pStyle w:val="Mainbody"/>
        <w:numPr>
          <w:ilvl w:val="0"/>
          <w:numId w:val="0"/>
        </w:numPr>
        <w:ind w:left="357"/>
        <w:rPr>
          <w:u w:val="single"/>
        </w:rPr>
      </w:pPr>
      <w:r w:rsidRPr="00485A04">
        <w:rPr>
          <w:u w:val="single"/>
        </w:rPr>
        <w:t>Reasons for work</w:t>
      </w:r>
      <w:r>
        <w:rPr>
          <w:u w:val="single"/>
        </w:rPr>
        <w:t xml:space="preserve"> and methodology</w:t>
      </w:r>
    </w:p>
    <w:p w14:paraId="55020F6E" w14:textId="36E7504C" w:rsidR="003E6F7C" w:rsidRDefault="003E6F7C" w:rsidP="003E6F7C">
      <w:pPr>
        <w:pStyle w:val="Mainbody"/>
        <w:numPr>
          <w:ilvl w:val="1"/>
          <w:numId w:val="5"/>
        </w:numPr>
        <w:ind w:left="357" w:hanging="357"/>
      </w:pPr>
      <w:r>
        <w:t xml:space="preserve">Developers have, for some time, highlighted to GLA officers that they struggle to sell section 106 homes to </w:t>
      </w:r>
      <w:r w:rsidR="00D76B99">
        <w:t>RPs</w:t>
      </w:r>
      <w:r w:rsidR="004F5EF6">
        <w:t xml:space="preserve"> (see Appendix 1 for a summary of a recent roundtable organised by </w:t>
      </w:r>
      <w:proofErr w:type="spellStart"/>
      <w:r w:rsidR="004F5EF6">
        <w:t>Bus</w:t>
      </w:r>
      <w:r w:rsidR="0083235A">
        <w:t>inessLDN</w:t>
      </w:r>
      <w:proofErr w:type="spellEnd"/>
      <w:r w:rsidR="0083235A">
        <w:t>)</w:t>
      </w:r>
      <w:r>
        <w:t>. The main</w:t>
      </w:r>
      <w:ins w:id="29" w:author="Alexis Harris" w:date="2024-04-18T14:03:00Z">
        <w:r w:rsidR="008D6C84">
          <w:t xml:space="preserve"> issues and</w:t>
        </w:r>
      </w:ins>
      <w:r>
        <w:t xml:space="preserve"> risks associated with a lack of interest in section 106 homes are:</w:t>
      </w:r>
    </w:p>
    <w:p w14:paraId="4290926F" w14:textId="4F5B262E" w:rsidR="00F54158" w:rsidRDefault="0036268B" w:rsidP="003E6F7C">
      <w:pPr>
        <w:pStyle w:val="Bulletparagraph"/>
        <w:rPr>
          <w:ins w:id="30" w:author="Luca Dellepiane" w:date="2024-04-18T09:52:00Z"/>
        </w:rPr>
      </w:pPr>
      <w:ins w:id="31" w:author="Luca Dellepiane" w:date="2024-04-18T09:50:00Z">
        <w:r>
          <w:t xml:space="preserve">Developers </w:t>
        </w:r>
        <w:del w:id="32" w:author="Alexis Harris" w:date="2024-04-18T14:03:00Z">
          <w:r w:rsidR="00C531E4">
            <w:delText>hold</w:delText>
          </w:r>
          <w:r w:rsidR="004F373C">
            <w:delText>-off starting</w:delText>
          </w:r>
        </w:del>
      </w:ins>
      <w:ins w:id="33" w:author="Alexis Harris" w:date="2024-04-18T14:03:00Z">
        <w:r w:rsidR="00087027">
          <w:t>may hold off or fail to start</w:t>
        </w:r>
      </w:ins>
      <w:ins w:id="34" w:author="Luca Dellepiane" w:date="2024-04-18T09:50:00Z">
        <w:r w:rsidR="004F373C">
          <w:t xml:space="preserve"> schemes </w:t>
        </w:r>
        <w:r w:rsidR="007D02BB">
          <w:t>if t</w:t>
        </w:r>
      </w:ins>
      <w:ins w:id="35" w:author="Luca Dellepiane" w:date="2024-04-18T09:51:00Z">
        <w:r w:rsidR="007D02BB">
          <w:t xml:space="preserve">hey can’t find </w:t>
        </w:r>
        <w:r w:rsidR="004A1726">
          <w:t xml:space="preserve">an RP committed to buying the section 106 affordable homes </w:t>
        </w:r>
      </w:ins>
      <w:ins w:id="36" w:author="Alexis Harris" w:date="2024-04-18T14:03:00Z">
        <w:r w:rsidR="006032EC">
          <w:t>ear</w:t>
        </w:r>
      </w:ins>
      <w:ins w:id="37" w:author="Alexis Harris" w:date="2024-04-18T14:04:00Z">
        <w:r w:rsidR="006032EC">
          <w:t>ly in the</w:t>
        </w:r>
        <w:r w:rsidR="00CA5C9C">
          <w:t xml:space="preserve"> development process</w:t>
        </w:r>
        <w:r w:rsidR="00562714">
          <w:t>.</w:t>
        </w:r>
      </w:ins>
      <w:ins w:id="38" w:author="Luca Dellepiane" w:date="2024-04-18T09:51:00Z">
        <w:del w:id="39" w:author="Alexis Harris" w:date="2024-04-18T14:04:00Z">
          <w:r w:rsidR="008D71B5">
            <w:delText xml:space="preserve">because they need the confidence </w:delText>
          </w:r>
          <w:r w:rsidR="00D63351">
            <w:delText xml:space="preserve">and/or cashflow </w:delText>
          </w:r>
          <w:r w:rsidR="001D5CB5">
            <w:delText>from the early sale of</w:delText>
          </w:r>
        </w:del>
      </w:ins>
      <w:ins w:id="40" w:author="Luca Dellepiane" w:date="2024-04-18T09:52:00Z">
        <w:del w:id="41" w:author="Alexis Harris" w:date="2024-04-18T14:04:00Z">
          <w:r w:rsidR="00CD46BC">
            <w:delText xml:space="preserve"> the </w:delText>
          </w:r>
          <w:r w:rsidR="00F54158">
            <w:delText>affordable</w:delText>
          </w:r>
          <w:r w:rsidR="00CD46BC">
            <w:delText xml:space="preserve"> units.</w:delText>
          </w:r>
          <w:r w:rsidR="00FB71EE">
            <w:delText xml:space="preserve"> </w:delText>
          </w:r>
        </w:del>
      </w:ins>
    </w:p>
    <w:p w14:paraId="4B16C771" w14:textId="371BC70C" w:rsidR="003E6F7C" w:rsidRPr="00072D48" w:rsidRDefault="003E6F7C" w:rsidP="003E6F7C">
      <w:pPr>
        <w:pStyle w:val="Bulletparagraph"/>
      </w:pPr>
      <w:commentRangeStart w:id="42"/>
      <w:r>
        <w:t>Af</w:t>
      </w:r>
      <w:commentRangeEnd w:id="42"/>
      <w:r>
        <w:rPr>
          <w:rStyle w:val="CommentReference"/>
        </w:rPr>
        <w:commentReference w:id="42"/>
      </w:r>
      <w:r>
        <w:t xml:space="preserve">fordable homes might be left vacant in the middle of a housing crisis while developers wait for a buyer, meaning that Londoners in need of affordable housing are not able to access this. Where homes are left empty for an extended period of time, the owner becomes liable to paying Empty Homes Tax. </w:t>
      </w:r>
    </w:p>
    <w:p w14:paraId="43EE1876" w14:textId="549D7D7D" w:rsidR="003E6F7C" w:rsidRPr="00072D48" w:rsidRDefault="003E6F7C" w:rsidP="003E6F7C">
      <w:pPr>
        <w:pStyle w:val="Bulletparagraph"/>
      </w:pPr>
      <w:r w:rsidRPr="00072D48">
        <w:t xml:space="preserve">Frustrated by the risk of keeping unsold homes in their portfolio, developers </w:t>
      </w:r>
      <w:r>
        <w:t xml:space="preserve">could </w:t>
      </w:r>
      <w:r w:rsidRPr="00072D48">
        <w:t xml:space="preserve">decide to </w:t>
      </w:r>
      <w:r w:rsidR="00DD7362">
        <w:t>stop operating in</w:t>
      </w:r>
      <w:r w:rsidRPr="00072D48">
        <w:t xml:space="preserve"> London, reducing the overall housing delivery in the capital and the important share of affordable homes provided via </w:t>
      </w:r>
      <w:r>
        <w:t>section 106.</w:t>
      </w:r>
    </w:p>
    <w:p w14:paraId="202D3B9D" w14:textId="77777777" w:rsidR="003E6F7C" w:rsidRPr="00072D48" w:rsidRDefault="003E6F7C" w:rsidP="003E6F7C">
      <w:pPr>
        <w:pStyle w:val="Bulletparagraph"/>
      </w:pPr>
      <w:r w:rsidRPr="00072D48">
        <w:t xml:space="preserve">A malfunctioning </w:t>
      </w:r>
      <w:r>
        <w:t>s</w:t>
      </w:r>
      <w:r w:rsidRPr="00072D48">
        <w:t xml:space="preserve">ection 106 market leads developers to push for renegotiations of </w:t>
      </w:r>
      <w:r>
        <w:t>the original s</w:t>
      </w:r>
      <w:r w:rsidRPr="00072D48">
        <w:t xml:space="preserve">ection 106 agreements to reduce the number of affordable homes delivered and/or introduce cascade mechanisms (also known as payment in lieu). More widely, the malfunctioning </w:t>
      </w:r>
      <w:r>
        <w:t>s</w:t>
      </w:r>
      <w:r w:rsidRPr="00072D48">
        <w:t xml:space="preserve">ection 106 market </w:t>
      </w:r>
      <w:r>
        <w:t>can contribute to calls</w:t>
      </w:r>
      <w:r w:rsidRPr="00072D48">
        <w:t xml:space="preserve"> for reviewing/scrapping the threshold approach as set out in Policy H5 of the London Plan.  </w:t>
      </w:r>
    </w:p>
    <w:p w14:paraId="0254BA39" w14:textId="30AF9395" w:rsidR="003E6F7C" w:rsidRDefault="003E6F7C" w:rsidP="003E6F7C">
      <w:pPr>
        <w:pStyle w:val="Mainbody"/>
        <w:numPr>
          <w:ilvl w:val="1"/>
          <w:numId w:val="5"/>
        </w:numPr>
        <w:ind w:left="357" w:hanging="357"/>
      </w:pPr>
      <w:r>
        <w:t xml:space="preserve">This research explores whether reports of diminished appetite for section 106 acquisitions are confirmed. Specifically, it explores section 106 purchasing appetite among small, medium and large housing associations – including how this has shifted since 2022 – and explores </w:t>
      </w:r>
      <w:ins w:id="43" w:author="Kate Webb" w:date="2024-04-17T20:04:00Z">
        <w:r w:rsidR="0E1A3C64">
          <w:t xml:space="preserve">the concerns that are prompting providers to withdraw </w:t>
        </w:r>
      </w:ins>
      <w:del w:id="44" w:author="Kate Webb" w:date="2024-04-17T20:04:00Z">
        <w:r w:rsidDel="003E6F7C">
          <w:delText>concerns that providers have that are withdrawing</w:delText>
        </w:r>
      </w:del>
      <w:r>
        <w:t xml:space="preserve"> from this part of the affordable housing sales market. The paper also sets out whether local authorities and for-profit registered providers are engaging in the market and, if not, what the barriers to entry are. Finally, the paper sets out a series of recommendations for the GLA to consider.  </w:t>
      </w:r>
    </w:p>
    <w:p w14:paraId="0778DB6D" w14:textId="69DCA36F" w:rsidR="003E6F7C" w:rsidRPr="00CE0066" w:rsidRDefault="003E6F7C" w:rsidP="003E6F7C">
      <w:pPr>
        <w:pStyle w:val="Mainbody"/>
        <w:numPr>
          <w:ilvl w:val="1"/>
          <w:numId w:val="5"/>
        </w:numPr>
        <w:ind w:left="357" w:hanging="357"/>
      </w:pPr>
      <w:r>
        <w:t>The research has relied on a series of stakeholders interviews with both internal (GLA Planning and Area Teams colleagues) and external (Camden, DS2</w:t>
      </w:r>
      <w:r>
        <w:rPr>
          <w:rStyle w:val="FootnoteReference"/>
        </w:rPr>
        <w:footnoteReference w:id="2"/>
      </w:r>
      <w:r>
        <w:t>, G15, G320, Homebuilders Federation</w:t>
      </w:r>
      <w:r w:rsidR="0067093D">
        <w:t xml:space="preserve"> - HBF</w:t>
      </w:r>
      <w:r>
        <w:t>, Hackney, Haringey, Harrow, Hounslow, L12, Populo Living, Southwark) stakeholders</w:t>
      </w:r>
      <w:ins w:id="45" w:author="Luca Dellepiane" w:date="2024-04-18T14:57:00Z">
        <w:r w:rsidR="008F45C9">
          <w:t xml:space="preserve"> (see Appendix 2 for detail)</w:t>
        </w:r>
      </w:ins>
      <w:r>
        <w:t>.</w:t>
      </w:r>
      <w:r w:rsidR="00DB5C58">
        <w:t xml:space="preserve"> </w:t>
      </w:r>
      <w:commentRangeStart w:id="46"/>
      <w:commentRangeStart w:id="47"/>
      <w:commentRangeEnd w:id="47"/>
      <w:r w:rsidR="0081160C">
        <w:rPr>
          <w:rStyle w:val="CommentReference"/>
          <w:rFonts w:eastAsia="Times New Roman"/>
          <w:color w:val="auto"/>
          <w:shd w:val="clear" w:color="auto" w:fill="auto"/>
        </w:rPr>
        <w:commentReference w:id="47"/>
      </w:r>
      <w:commentRangeEnd w:id="46"/>
      <w:r w:rsidR="00715723">
        <w:rPr>
          <w:rStyle w:val="CommentReference"/>
          <w:rFonts w:eastAsia="Times New Roman"/>
          <w:color w:val="auto"/>
          <w:shd w:val="clear" w:color="auto" w:fill="auto"/>
        </w:rPr>
        <w:commentReference w:id="46"/>
      </w:r>
      <w:r w:rsidR="00DB5C58">
        <w:t xml:space="preserve">In the absence of datasets that capture </w:t>
      </w:r>
      <w:r w:rsidR="008F1AA1">
        <w:t xml:space="preserve">unsold section 106 homes and how long they have been on the market for, </w:t>
      </w:r>
      <w:r w:rsidR="00B55C37">
        <w:t>the conclusions of the paper are</w:t>
      </w:r>
      <w:r w:rsidR="008F1AA1">
        <w:t xml:space="preserve"> largely </w:t>
      </w:r>
      <w:r w:rsidR="00B55C37">
        <w:t xml:space="preserve">based on </w:t>
      </w:r>
      <w:r w:rsidR="008F1AA1">
        <w:t xml:space="preserve">anecdotal </w:t>
      </w:r>
      <w:r w:rsidR="00B55C37">
        <w:t>information.</w:t>
      </w:r>
    </w:p>
    <w:p w14:paraId="4346C793" w14:textId="270343C0" w:rsidR="00CF137E" w:rsidRPr="003A39C2" w:rsidRDefault="00CF137E" w:rsidP="003A39C2">
      <w:pPr>
        <w:pStyle w:val="Mainbody"/>
        <w:numPr>
          <w:ilvl w:val="0"/>
          <w:numId w:val="0"/>
        </w:numPr>
        <w:ind w:left="357"/>
        <w:rPr>
          <w:u w:val="single"/>
        </w:rPr>
      </w:pPr>
      <w:r w:rsidRPr="003A39C2">
        <w:rPr>
          <w:u w:val="single"/>
        </w:rPr>
        <w:t>Section 106 agreements and their contribution to London affordable homes</w:t>
      </w:r>
    </w:p>
    <w:p w14:paraId="0D632846" w14:textId="479C7696" w:rsidR="00CF137E" w:rsidRDefault="00CF137E">
      <w:pPr>
        <w:pStyle w:val="Mainbody"/>
        <w:numPr>
          <w:ilvl w:val="1"/>
          <w:numId w:val="5"/>
        </w:numPr>
        <w:ind w:left="357" w:hanging="357"/>
      </w:pPr>
      <w:r w:rsidRPr="00BE7323">
        <w:t>In London, affordable homes are primarily delivered both via section 106</w:t>
      </w:r>
      <w:r w:rsidR="00C7480F">
        <w:t xml:space="preserve"> agreements</w:t>
      </w:r>
      <w:r w:rsidRPr="00BE7323">
        <w:t xml:space="preserve"> and by GLA investment partners through capital grant funding</w:t>
      </w:r>
      <w:r w:rsidR="000053BE">
        <w:t>. B</w:t>
      </w:r>
      <w:r w:rsidR="003F6E16">
        <w:t>etween 2015-16 and 2022-23 roughly 35 per cent of aff</w:t>
      </w:r>
      <w:r w:rsidR="000053BE">
        <w:t xml:space="preserve">ordable homes in London have been delivered via </w:t>
      </w:r>
      <w:r w:rsidR="00BF3815">
        <w:t>nil grant section 106 contributions</w:t>
      </w:r>
      <w:r w:rsidR="00BA4470">
        <w:rPr>
          <w:rStyle w:val="FootnoteReference"/>
        </w:rPr>
        <w:footnoteReference w:id="3"/>
      </w:r>
      <w:r w:rsidRPr="00BE7323">
        <w:t>.</w:t>
      </w:r>
    </w:p>
    <w:p w14:paraId="11D6EAAE" w14:textId="14ED7912" w:rsidR="00F6692E" w:rsidRDefault="003C79A1">
      <w:pPr>
        <w:pStyle w:val="Mainbody"/>
        <w:numPr>
          <w:ilvl w:val="1"/>
          <w:numId w:val="5"/>
        </w:numPr>
        <w:ind w:left="357" w:hanging="357"/>
      </w:pPr>
      <w:r>
        <w:t xml:space="preserve">The GLA’s preferred approach is for developers to engage </w:t>
      </w:r>
      <w:r w:rsidR="004A40C0">
        <w:t>early in the</w:t>
      </w:r>
      <w:r>
        <w:t xml:space="preserve"> planning and development process with a</w:t>
      </w:r>
      <w:r w:rsidR="00EA5680">
        <w:t>n RP</w:t>
      </w:r>
      <w:r w:rsidR="00C73BC0">
        <w:t xml:space="preserve"> that is committed to purchasing the affordable units. However, this is not always the case </w:t>
      </w:r>
      <w:r w:rsidR="00990B77">
        <w:t>and, where the</w:t>
      </w:r>
      <w:r w:rsidR="004A40C0">
        <w:t xml:space="preserve"> developer </w:t>
      </w:r>
      <w:r w:rsidR="00990B77">
        <w:t>struggle</w:t>
      </w:r>
      <w:r w:rsidR="004A40C0">
        <w:t>s</w:t>
      </w:r>
      <w:r w:rsidR="00990B77">
        <w:t xml:space="preserve"> to find a buyer, </w:t>
      </w:r>
      <w:r w:rsidR="004A40C0">
        <w:t xml:space="preserve">it </w:t>
      </w:r>
      <w:r w:rsidR="00990B77">
        <w:t>reach</w:t>
      </w:r>
      <w:r w:rsidR="004A40C0">
        <w:t>es</w:t>
      </w:r>
      <w:r w:rsidR="00990B77">
        <w:t xml:space="preserve"> out to </w:t>
      </w:r>
      <w:r w:rsidR="004A40C0">
        <w:t xml:space="preserve">the relevant </w:t>
      </w:r>
      <w:r w:rsidR="00990B77">
        <w:t>local authorit</w:t>
      </w:r>
      <w:r w:rsidR="004A40C0">
        <w:t>y</w:t>
      </w:r>
      <w:r w:rsidR="00990B77">
        <w:t xml:space="preserve"> for help in identifying one</w:t>
      </w:r>
      <w:r w:rsidR="00B97FF8">
        <w:t xml:space="preserve">. </w:t>
      </w:r>
      <w:r w:rsidR="009D353E">
        <w:t>Section 106 agreements do not specify a price at which the homes ought to be sold</w:t>
      </w:r>
      <w:r w:rsidR="005E713C">
        <w:t>. The price is based on negotiations between the developer – who tries to extract the hig</w:t>
      </w:r>
      <w:r w:rsidR="007D38A4">
        <w:t xml:space="preserve">hest </w:t>
      </w:r>
      <w:r w:rsidR="005C75FB">
        <w:t xml:space="preserve">price </w:t>
      </w:r>
      <w:r w:rsidR="007D38A4">
        <w:t>– and the prospective buyer – who tries to extract the lowest</w:t>
      </w:r>
      <w:r w:rsidR="00857F11">
        <w:t xml:space="preserve"> price</w:t>
      </w:r>
      <w:r w:rsidR="007D38A4">
        <w:t>.</w:t>
      </w:r>
      <w:r w:rsidR="00857F11">
        <w:t xml:space="preserve"> Where no buyer is identified or a deal cannot be reached, the developer will </w:t>
      </w:r>
      <w:ins w:id="48" w:author="Alexis Harris" w:date="2024-04-18T14:06:00Z">
        <w:r w:rsidR="003E0F78">
          <w:t xml:space="preserve">often </w:t>
        </w:r>
      </w:ins>
      <w:r w:rsidR="00E164C4">
        <w:t>try to renegotiate the section 106 agreement</w:t>
      </w:r>
      <w:del w:id="49" w:author="Alexis Harris" w:date="2024-04-18T14:06:00Z">
        <w:r w:rsidR="00E164C4">
          <w:delText xml:space="preserve"> </w:delText>
        </w:r>
        <w:commentRangeStart w:id="50"/>
        <w:r w:rsidR="00E164C4">
          <w:delText>and</w:delText>
        </w:r>
      </w:del>
      <w:ins w:id="51" w:author="Luca Dellepiane" w:date="2024-04-18T09:55:00Z">
        <w:del w:id="52" w:author="Alexis Harris" w:date="2024-04-18T14:06:00Z">
          <w:r w:rsidR="00CC5948">
            <w:delText xml:space="preserve"> </w:delText>
          </w:r>
        </w:del>
      </w:ins>
      <w:ins w:id="53" w:author="Alexis Harris" w:date="2024-04-18T14:06:00Z">
        <w:r w:rsidR="00870E8E">
          <w:t xml:space="preserve">. This negotiation may result in a </w:t>
        </w:r>
      </w:ins>
      <w:ins w:id="54" w:author="Luca Dellepiane" w:date="2024-04-18T09:55:00Z">
        <w:r w:rsidR="00CC5948">
          <w:t xml:space="preserve">shift </w:t>
        </w:r>
      </w:ins>
      <w:ins w:id="55" w:author="Alexis Harris" w:date="2024-04-18T14:06:00Z">
        <w:r w:rsidR="00870E8E">
          <w:t>in the overall affordable</w:t>
        </w:r>
      </w:ins>
      <w:ins w:id="56" w:author="Luca Dellepiane" w:date="2024-04-18T09:55:00Z">
        <w:del w:id="57" w:author="Alexis Harris" w:date="2024-04-18T14:06:00Z">
          <w:r w:rsidR="00CC5948">
            <w:delText>the</w:delText>
          </w:r>
        </w:del>
        <w:r w:rsidR="00CC5948">
          <w:t xml:space="preserve"> </w:t>
        </w:r>
        <w:r w:rsidR="00432008">
          <w:t xml:space="preserve">tenure </w:t>
        </w:r>
        <w:r w:rsidR="00842D0D">
          <w:t>balance</w:t>
        </w:r>
        <w:r w:rsidR="00A20741">
          <w:t xml:space="preserve"> (</w:t>
        </w:r>
        <w:r w:rsidR="0020512B">
          <w:t xml:space="preserve">e.g. </w:t>
        </w:r>
      </w:ins>
      <w:ins w:id="58" w:author="Alexis Harris" w:date="2024-04-18T14:06:00Z">
        <w:r w:rsidR="00106698">
          <w:t xml:space="preserve">change </w:t>
        </w:r>
      </w:ins>
      <w:ins w:id="59" w:author="Luca Dellepiane" w:date="2024-04-18T09:55:00Z">
        <w:r w:rsidR="0020512B">
          <w:t>from 20 shared o</w:t>
        </w:r>
        <w:r w:rsidR="00BF085F">
          <w:t>wnership homes to 10 social rent home</w:t>
        </w:r>
      </w:ins>
      <w:ins w:id="60" w:author="Luca Dellepiane" w:date="2024-04-18T09:56:00Z">
        <w:r w:rsidR="00BF085F">
          <w:t>s</w:t>
        </w:r>
      </w:ins>
      <w:ins w:id="61" w:author="Luca Dellepiane" w:date="2024-04-18T09:55:00Z">
        <w:r w:rsidR="00BF085F">
          <w:t xml:space="preserve"> and 10 shared ownership </w:t>
        </w:r>
      </w:ins>
      <w:ins w:id="62" w:author="Luca Dellepiane" w:date="2024-04-18T09:56:00Z">
        <w:r w:rsidR="00BF085F">
          <w:t>homes</w:t>
        </w:r>
      </w:ins>
      <w:ins w:id="63" w:author="Luca Dellepiane" w:date="2024-04-18T09:55:00Z">
        <w:r w:rsidR="00BF085F">
          <w:t>)</w:t>
        </w:r>
      </w:ins>
      <w:ins w:id="64" w:author="Luca Dellepiane" w:date="2024-04-18T09:56:00Z">
        <w:r w:rsidR="00AA0EE8">
          <w:t xml:space="preserve">, </w:t>
        </w:r>
      </w:ins>
      <w:ins w:id="65" w:author="Alexis Harris" w:date="2024-04-18T14:06:00Z">
        <w:r w:rsidR="00072DC8">
          <w:t xml:space="preserve">a </w:t>
        </w:r>
      </w:ins>
      <w:ins w:id="66" w:author="Luca Dellepiane" w:date="2024-04-18T09:56:00Z">
        <w:del w:id="67" w:author="Alexis Harris" w:date="2024-04-18T14:06:00Z">
          <w:r w:rsidR="00AA0EE8" w:rsidDel="00072DC8">
            <w:delText>reduce</w:delText>
          </w:r>
        </w:del>
      </w:ins>
      <w:ins w:id="68" w:author="Alexis Harris" w:date="2024-04-18T14:06:00Z">
        <w:r w:rsidR="00072DC8">
          <w:t>reduction in</w:t>
        </w:r>
      </w:ins>
      <w:ins w:id="69" w:author="Luca Dellepiane" w:date="2024-04-18T09:56:00Z">
        <w:r w:rsidR="00AA0EE8">
          <w:t xml:space="preserve"> the amount of affordable homes delivered</w:t>
        </w:r>
      </w:ins>
      <w:ins w:id="70" w:author="Alexis Harris" w:date="2024-04-18T14:06:00Z">
        <w:r w:rsidR="00AA0EE8">
          <w:t xml:space="preserve"> </w:t>
        </w:r>
        <w:r w:rsidR="00072DC8">
          <w:t>overall</w:t>
        </w:r>
      </w:ins>
      <w:ins w:id="71" w:author="Luca Dellepiane" w:date="2024-04-18T09:56:00Z">
        <w:r w:rsidR="00AA0EE8">
          <w:t xml:space="preserve"> or</w:t>
        </w:r>
      </w:ins>
      <w:r w:rsidR="00E164C4">
        <w:t xml:space="preserve"> </w:t>
      </w:r>
      <w:ins w:id="72" w:author="Alexis Harris" w:date="2024-04-18T14:06:00Z">
        <w:r w:rsidR="00072DC8">
          <w:t>an</w:t>
        </w:r>
        <w:r w:rsidR="00E164C4">
          <w:t xml:space="preserve"> </w:t>
        </w:r>
      </w:ins>
      <w:del w:id="73" w:author="Alexis Harris" w:date="2024-04-18T14:07:00Z">
        <w:r w:rsidR="00E164C4">
          <w:delText xml:space="preserve">agree the </w:delText>
        </w:r>
      </w:del>
      <w:del w:id="74" w:author="Kate Webb" w:date="2024-04-17T20:06:00Z">
        <w:r w:rsidDel="00E164C4">
          <w:delText>possibilit</w:delText>
        </w:r>
      </w:del>
      <w:ins w:id="75" w:author="Kate Webb" w:date="2024-04-17T20:06:00Z">
        <w:r w:rsidR="502E1C0D">
          <w:t>option</w:t>
        </w:r>
      </w:ins>
      <w:del w:id="76" w:author="Kate Webb" w:date="2024-04-17T20:06:00Z">
        <w:r w:rsidDel="00E164C4">
          <w:delText>y</w:delText>
        </w:r>
      </w:del>
      <w:r w:rsidR="00E164C4">
        <w:t xml:space="preserve"> to sell the units </w:t>
      </w:r>
      <w:r w:rsidR="00F317CA">
        <w:t>on the private market</w:t>
      </w:r>
      <w:commentRangeEnd w:id="50"/>
      <w:r>
        <w:rPr>
          <w:rStyle w:val="CommentReference"/>
        </w:rPr>
        <w:commentReference w:id="50"/>
      </w:r>
      <w:r w:rsidR="00F317CA">
        <w:t xml:space="preserve"> and make a payment in lieu</w:t>
      </w:r>
      <w:ins w:id="77" w:author="Alexis Harris" w:date="2024-04-18T14:07:00Z">
        <w:r w:rsidR="00835E28">
          <w:t xml:space="preserve"> to the local authority</w:t>
        </w:r>
      </w:ins>
      <w:r w:rsidR="00F317CA">
        <w:t xml:space="preserve">. </w:t>
      </w:r>
      <w:r w:rsidR="00857F11">
        <w:t xml:space="preserve"> </w:t>
      </w:r>
      <w:r w:rsidR="00990B77">
        <w:t xml:space="preserve"> </w:t>
      </w:r>
    </w:p>
    <w:p w14:paraId="0C8607CF" w14:textId="6374495C" w:rsidR="000B6F74" w:rsidRDefault="000B6F74" w:rsidP="00EB5236">
      <w:pPr>
        <w:pStyle w:val="Mainbody"/>
        <w:numPr>
          <w:ilvl w:val="0"/>
          <w:numId w:val="0"/>
        </w:numPr>
        <w:ind w:left="357"/>
        <w:rPr>
          <w:ins w:id="78" w:author="Luca Dellepiane" w:date="2024-04-18T15:27:00Z"/>
          <w:u w:val="single"/>
        </w:rPr>
      </w:pPr>
      <w:ins w:id="79" w:author="Luca Dellepiane" w:date="2024-04-18T15:27:00Z">
        <w:r>
          <w:rPr>
            <w:u w:val="single"/>
          </w:rPr>
          <w:t>Financial health of the social housing s</w:t>
        </w:r>
        <w:r w:rsidR="00FF3570">
          <w:rPr>
            <w:u w:val="single"/>
          </w:rPr>
          <w:t>ector in London</w:t>
        </w:r>
      </w:ins>
    </w:p>
    <w:p w14:paraId="7F2F3AD7" w14:textId="6159B5FF" w:rsidR="00FF3570" w:rsidRDefault="00FF3570" w:rsidP="00EB5236">
      <w:pPr>
        <w:pStyle w:val="Mainbody"/>
        <w:numPr>
          <w:ilvl w:val="0"/>
          <w:numId w:val="0"/>
        </w:numPr>
        <w:ind w:left="357"/>
        <w:rPr>
          <w:ins w:id="80" w:author="Luca Dellepiane" w:date="2024-04-18T15:27:00Z"/>
          <w:u w:val="single"/>
        </w:rPr>
      </w:pPr>
      <w:ins w:id="81" w:author="Luca Dellepiane" w:date="2024-04-18T15:27:00Z">
        <w:r>
          <w:t>Between February and M</w:t>
        </w:r>
      </w:ins>
      <w:ins w:id="82" w:author="Luca Dellepiane" w:date="2024-04-18T15:28:00Z">
        <w:r>
          <w:t>arch the policy team cond</w:t>
        </w:r>
        <w:r w:rsidR="001E1121">
          <w:t xml:space="preserve">ucted research to assess </w:t>
        </w:r>
      </w:ins>
      <w:ins w:id="83" w:author="Luca Dellepiane" w:date="2024-04-18T15:27:00Z">
        <w:r>
          <w:t>the financial health of the social housing sector in London. The note conclude</w:t>
        </w:r>
      </w:ins>
      <w:ins w:id="84" w:author="Luca Dellepiane" w:date="2024-04-18T15:28:00Z">
        <w:r w:rsidR="001E1121">
          <w:t>d</w:t>
        </w:r>
      </w:ins>
      <w:ins w:id="85" w:author="Luca Dellepiane" w:date="2024-04-18T15:27:00Z">
        <w:r>
          <w:t xml:space="preserve"> that</w:t>
        </w:r>
      </w:ins>
      <w:ins w:id="86" w:author="Luca Dellepiane" w:date="2024-04-18T15:29:00Z">
        <w:r w:rsidR="00431B27">
          <w:t xml:space="preserve"> </w:t>
        </w:r>
        <w:r w:rsidR="00431B27">
          <w:rPr>
            <w:lang w:eastAsia="en-GB"/>
          </w:rPr>
          <w:t>London’s RPs are facing increasing financial pressures that are likely to continue in the short to medium term.</w:t>
        </w:r>
      </w:ins>
      <w:ins w:id="87" w:author="Luca Dellepiane" w:date="2024-04-18T15:30:00Z">
        <w:r w:rsidR="007375F3">
          <w:rPr>
            <w:lang w:eastAsia="en-GB"/>
          </w:rPr>
          <w:t xml:space="preserve"> These pressures, primarily caused by a deteriorated macro-economic environment, government policies and the need for significant investment in existing stock, are pushing boards and cabinet to be more cautious in their investment decisions and prioritise limited financial resources on existing stock.</w:t>
        </w:r>
      </w:ins>
      <w:ins w:id="88" w:author="Luca Dellepiane" w:date="2024-04-18T15:27:00Z">
        <w:r>
          <w:t xml:space="preserve"> </w:t>
        </w:r>
      </w:ins>
    </w:p>
    <w:p w14:paraId="0861DBE2" w14:textId="0EC090F7" w:rsidR="00685A46" w:rsidRPr="00EB5236" w:rsidRDefault="00E04862" w:rsidP="00EB5236">
      <w:pPr>
        <w:pStyle w:val="Mainbody"/>
        <w:numPr>
          <w:ilvl w:val="0"/>
          <w:numId w:val="0"/>
        </w:numPr>
        <w:ind w:left="357"/>
        <w:rPr>
          <w:u w:val="single"/>
        </w:rPr>
      </w:pPr>
      <w:r w:rsidRPr="00EB5236">
        <w:rPr>
          <w:u w:val="single"/>
        </w:rPr>
        <w:t>GLA work that impacts section 106 delivery</w:t>
      </w:r>
    </w:p>
    <w:p w14:paraId="1C268D6F" w14:textId="0BFF6200" w:rsidR="00685A46" w:rsidRPr="004714C0" w:rsidRDefault="005458DF" w:rsidP="00EB5236">
      <w:pPr>
        <w:pStyle w:val="Mainbody"/>
        <w:numPr>
          <w:ilvl w:val="0"/>
          <w:numId w:val="0"/>
        </w:numPr>
        <w:ind w:left="357"/>
        <w:rPr>
          <w:i/>
          <w:iCs/>
        </w:rPr>
      </w:pPr>
      <w:r w:rsidRPr="004714C0">
        <w:rPr>
          <w:i/>
          <w:iCs/>
        </w:rPr>
        <w:t>A</w:t>
      </w:r>
      <w:r w:rsidR="000B61CA" w:rsidRPr="004714C0">
        <w:rPr>
          <w:i/>
          <w:iCs/>
        </w:rPr>
        <w:t>ffordable Homes Programme</w:t>
      </w:r>
      <w:r w:rsidRPr="004714C0">
        <w:rPr>
          <w:i/>
          <w:iCs/>
        </w:rPr>
        <w:t xml:space="preserve"> </w:t>
      </w:r>
    </w:p>
    <w:p w14:paraId="3E974B49" w14:textId="79A5F296" w:rsidR="009431DE" w:rsidRDefault="00E04862" w:rsidP="00423D2B">
      <w:pPr>
        <w:pStyle w:val="Mainbody"/>
        <w:numPr>
          <w:ilvl w:val="1"/>
          <w:numId w:val="5"/>
        </w:numPr>
        <w:ind w:left="357" w:hanging="357"/>
        <w:rPr>
          <w:ins w:id="89" w:author="Luca Dellepiane" w:date="2024-04-18T10:10:00Z"/>
        </w:rPr>
      </w:pPr>
      <w:commentRangeStart w:id="90"/>
      <w:r>
        <w:t xml:space="preserve">Despite an in-principle presumption that RPs should not need grant to purchase section 106 homes, </w:t>
      </w:r>
      <w:r w:rsidR="000E0C7D">
        <w:t>the</w:t>
      </w:r>
      <w:r>
        <w:t xml:space="preserve"> Affordable Homes Programme (AHP) 20</w:t>
      </w:r>
      <w:r w:rsidR="000E0C7D">
        <w:t>21</w:t>
      </w:r>
      <w:r>
        <w:t>-2</w:t>
      </w:r>
      <w:r w:rsidR="000E0C7D">
        <w:t>6</w:t>
      </w:r>
      <w:r>
        <w:t xml:space="preserve"> allow</w:t>
      </w:r>
      <w:r w:rsidR="00E94110">
        <w:t>s</w:t>
      </w:r>
      <w:r>
        <w:t xml:space="preserve"> RPs to receive funding in some circumstances</w:t>
      </w:r>
      <w:ins w:id="91" w:author="Kate Webb" w:date="2024-04-17T20:08:00Z">
        <w:del w:id="92" w:author="Luca Dellepiane" w:date="2024-04-18T10:11:00Z">
          <w:r w:rsidR="2FFB1B79" w:rsidDel="00991049">
            <w:delText xml:space="preserve"> where they can demonstrate that the S.106 homes receiving grant are additional to what was viable from planning gain alone</w:delText>
          </w:r>
        </w:del>
      </w:ins>
      <w:r>
        <w:t>.</w:t>
      </w:r>
      <w:commentRangeEnd w:id="90"/>
      <w:r>
        <w:rPr>
          <w:rStyle w:val="CommentReference"/>
        </w:rPr>
        <w:commentReference w:id="90"/>
      </w:r>
    </w:p>
    <w:p w14:paraId="4EAF0681" w14:textId="54313500" w:rsidR="009431DE" w:rsidRDefault="009431DE" w:rsidP="009431DE">
      <w:pPr>
        <w:pStyle w:val="Mainbody"/>
        <w:numPr>
          <w:ilvl w:val="1"/>
          <w:numId w:val="5"/>
        </w:numPr>
        <w:ind w:left="357" w:hanging="357"/>
        <w:rPr>
          <w:ins w:id="93" w:author="Luca Dellepiane" w:date="2024-04-18T10:10:00Z"/>
        </w:rPr>
      </w:pPr>
      <w:ins w:id="94" w:author="Luca Dellepiane" w:date="2024-04-18T10:10:00Z">
        <w:r>
          <w:t xml:space="preserve">Unlike its predecessor, the current </w:t>
        </w:r>
        <w:del w:id="95" w:author="Alexis Harris" w:date="2024-04-18T14:07:00Z">
          <w:r>
            <w:delText xml:space="preserve">programme </w:delText>
          </w:r>
        </w:del>
      </w:ins>
      <w:ins w:id="96" w:author="Alexis Harris" w:date="2024-04-18T14:07:00Z">
        <w:r w:rsidR="00C14D50">
          <w:t>AH</w:t>
        </w:r>
      </w:ins>
      <w:ins w:id="97" w:author="Alexis Harris" w:date="2024-04-18T14:08:00Z">
        <w:r w:rsidR="00C14D50">
          <w:t xml:space="preserve">P </w:t>
        </w:r>
      </w:ins>
      <w:ins w:id="98" w:author="Luca Dellepiane" w:date="2024-04-18T10:10:00Z">
        <w:r>
          <w:t xml:space="preserve">removed fixed grant rates, introduced negotiated grant rates (usually higher) and removed the </w:t>
        </w:r>
        <w:del w:id="99" w:author="Alexis Harris" w:date="2024-04-18T14:08:00Z">
          <w:r>
            <w:delText xml:space="preserve">so-called </w:delText>
          </w:r>
        </w:del>
        <w:r>
          <w:t>‘Developer-led route’ (fixed grant available to RPs that purchased S106 homes under the previous programme). The AHP</w:t>
        </w:r>
      </w:ins>
      <w:ins w:id="100" w:author="Alexis Harris" w:date="2024-04-18T14:08:00Z">
        <w:r w:rsidR="00E5640E">
          <w:t xml:space="preserve"> 21-26</w:t>
        </w:r>
        <w:r w:rsidR="00A63E01">
          <w:t xml:space="preserve"> now only</w:t>
        </w:r>
      </w:ins>
      <w:ins w:id="101" w:author="Luca Dellepiane" w:date="2024-04-18T10:10:00Z">
        <w:r>
          <w:t xml:space="preserve"> allows housing associations and local authorities to access </w:t>
        </w:r>
        <w:r w:rsidRPr="00685A46">
          <w:t>grant above the initial 35</w:t>
        </w:r>
        <w:r>
          <w:t xml:space="preserve"> per cent</w:t>
        </w:r>
        <w:r w:rsidRPr="00685A46">
          <w:t xml:space="preserve"> affordable housing for schemes that provide 40</w:t>
        </w:r>
        <w:r>
          <w:t xml:space="preserve"> per cent</w:t>
        </w:r>
        <w:r w:rsidRPr="00685A46">
          <w:t xml:space="preserve"> or more (by hab</w:t>
        </w:r>
        <w:r>
          <w:t>itable</w:t>
        </w:r>
        <w:r w:rsidRPr="00685A46">
          <w:t xml:space="preserve"> room)</w:t>
        </w:r>
      </w:ins>
      <w:ins w:id="102" w:author="Alexis Harris" w:date="2024-04-18T14:08:00Z">
        <w:r w:rsidR="00CE75E7">
          <w:t xml:space="preserve"> – although this has been flexed slightly alongside the introduction of the </w:t>
        </w:r>
      </w:ins>
      <w:ins w:id="103" w:author="Alexis Harris" w:date="2024-04-18T14:10:00Z">
        <w:r w:rsidR="00AE7E49">
          <w:t>Accelerated Funding Route</w:t>
        </w:r>
      </w:ins>
      <w:ins w:id="104" w:author="Luca Dellepiane" w:date="2024-04-18T10:10:00Z">
        <w:r w:rsidRPr="00685A46">
          <w:t>.</w:t>
        </w:r>
        <w:r w:rsidRPr="00D70992">
          <w:t xml:space="preserve"> </w:t>
        </w:r>
      </w:ins>
      <w:ins w:id="105" w:author="Luca Dellepiane" w:date="2024-04-18T15:10:00Z">
        <w:r w:rsidR="00AC6487">
          <w:t xml:space="preserve">For schemes that </w:t>
        </w:r>
        <w:r w:rsidR="00AC6487" w:rsidRPr="00B7110C">
          <w:t>will deliver 100</w:t>
        </w:r>
        <w:r w:rsidR="00AC6487">
          <w:t xml:space="preserve"> per cent</w:t>
        </w:r>
        <w:r w:rsidR="00AC6487" w:rsidRPr="00B7110C">
          <w:t xml:space="preserve"> affordable, </w:t>
        </w:r>
        <w:r w:rsidR="00AC6487">
          <w:t>all units are eligible for GLA grant</w:t>
        </w:r>
        <w:r w:rsidR="00AC6487" w:rsidRPr="00B7110C">
          <w:t>.</w:t>
        </w:r>
        <w:r w:rsidR="00AC6487" w:rsidDel="00AC6487">
          <w:rPr>
            <w:rStyle w:val="CommentReference"/>
            <w:rFonts w:eastAsia="Times New Roman"/>
            <w:color w:val="auto"/>
            <w:shd w:val="clear" w:color="auto" w:fill="auto"/>
          </w:rPr>
          <w:t xml:space="preserve"> </w:t>
        </w:r>
      </w:ins>
      <w:commentRangeStart w:id="106"/>
      <w:commentRangeEnd w:id="106"/>
      <w:del w:id="107" w:author="Luca Dellepiane" w:date="2024-04-18T15:10:00Z">
        <w:r w:rsidR="00D33694" w:rsidDel="00AC6487">
          <w:rPr>
            <w:rStyle w:val="CommentReference"/>
            <w:rFonts w:eastAsia="Times New Roman"/>
            <w:color w:val="auto"/>
            <w:shd w:val="clear" w:color="auto" w:fill="auto"/>
          </w:rPr>
          <w:commentReference w:id="106"/>
        </w:r>
      </w:del>
      <w:ins w:id="108" w:author="Luca Dellepiane" w:date="2024-04-18T10:10:00Z">
        <w:r>
          <w:t>The other relevant difference is that through the AHP 2021-26 only affordable homes that have received AHP grant can be counted towards programme delivery, meaning that no nil-grant homes will be included.</w:t>
        </w:r>
      </w:ins>
      <w:ins w:id="109" w:author="Alexis Harris" w:date="2024-04-18T14:10:00Z">
        <w:r w:rsidR="00D33694">
          <w:t xml:space="preserve"> While we didn’t hear this expl</w:t>
        </w:r>
      </w:ins>
      <w:ins w:id="110" w:author="Alexis Harris" w:date="2024-04-18T14:11:00Z">
        <w:r w:rsidR="00D33694">
          <w:t xml:space="preserve">icitly from stakeholders interviewed for this work, it </w:t>
        </w:r>
        <w:r w:rsidR="000C63B3">
          <w:t xml:space="preserve">is reasonable to deduce that </w:t>
        </w:r>
        <w:r w:rsidR="00D33694">
          <w:t xml:space="preserve">this tighter funding environment </w:t>
        </w:r>
        <w:r w:rsidR="000C63B3">
          <w:t>could be contributing to</w:t>
        </w:r>
        <w:r w:rsidR="00D33694">
          <w:t xml:space="preserve"> dampened</w:t>
        </w:r>
        <w:r w:rsidR="000C63B3">
          <w:t xml:space="preserve"> RP interest in purchasing section 106 </w:t>
        </w:r>
        <w:commentRangeStart w:id="111"/>
        <w:r w:rsidR="000C63B3">
          <w:t>homes</w:t>
        </w:r>
      </w:ins>
      <w:commentRangeEnd w:id="111"/>
      <w:ins w:id="112" w:author="Alexis Harris" w:date="2024-04-18T14:12:00Z">
        <w:r w:rsidR="000C63B3">
          <w:rPr>
            <w:rStyle w:val="CommentReference"/>
            <w:rFonts w:eastAsia="Times New Roman"/>
            <w:color w:val="auto"/>
            <w:shd w:val="clear" w:color="auto" w:fill="auto"/>
          </w:rPr>
          <w:commentReference w:id="111"/>
        </w:r>
      </w:ins>
      <w:ins w:id="113" w:author="Alexis Harris" w:date="2024-04-18T14:11:00Z">
        <w:r w:rsidR="000C63B3">
          <w:t>.</w:t>
        </w:r>
      </w:ins>
    </w:p>
    <w:p w14:paraId="6BFE832F" w14:textId="76F286BD" w:rsidR="00E04862" w:rsidRDefault="00E04862" w:rsidP="00423D2B">
      <w:pPr>
        <w:pStyle w:val="Mainbody"/>
        <w:numPr>
          <w:ilvl w:val="1"/>
          <w:numId w:val="5"/>
        </w:numPr>
        <w:ind w:left="357" w:hanging="357"/>
        <w:rPr>
          <w:del w:id="114" w:author="Alexis Harris" w:date="2024-04-18T14:12:00Z"/>
        </w:rPr>
      </w:pPr>
      <w:del w:id="115" w:author="Alexis Harris" w:date="2024-04-18T14:12:00Z">
        <w:r>
          <w:delText xml:space="preserve"> </w:delText>
        </w:r>
        <w:r w:rsidR="007C0243">
          <w:delText xml:space="preserve">As of </w:delText>
        </w:r>
        <w:r w:rsidR="001847E4">
          <w:delText xml:space="preserve">22 February 2024, </w:delText>
        </w:r>
        <w:r w:rsidR="008B6B53">
          <w:delText xml:space="preserve">the GLA has introduced the ‘Accelerated Funding Route’ (AFR). </w:delText>
        </w:r>
        <w:r w:rsidR="001847E4">
          <w:delText xml:space="preserve">This funding route </w:delText>
        </w:r>
        <w:r w:rsidR="00483431">
          <w:delText>allow</w:delText>
        </w:r>
        <w:r w:rsidR="001847E4">
          <w:delText>s</w:delText>
        </w:r>
        <w:r w:rsidR="00483431">
          <w:delText xml:space="preserve"> partners to apply grant to all affordable homes above the first 20 per cent (by unit) without the need for an Additionality Viability Assessment on projects that will deliver at least 40 per cent affordable housing (by habitable room) overall. The GLA </w:delText>
        </w:r>
        <w:r w:rsidR="006A240F">
          <w:delText>has</w:delText>
        </w:r>
        <w:r w:rsidR="00483431">
          <w:delText xml:space="preserve"> also introduc</w:delText>
        </w:r>
        <w:r w:rsidR="006A240F">
          <w:delText>ed</w:delText>
        </w:r>
        <w:r w:rsidR="00483431">
          <w:delText xml:space="preserve"> more certainty regarding grant for projects that meet the AFR parameters. Existing partners with indicative allocations will be able to apply their tenure</w:delText>
        </w:r>
        <w:r w:rsidR="006A240F">
          <w:delText xml:space="preserve"> </w:delText>
        </w:r>
        <w:r w:rsidR="00483431">
          <w:delText>specific Average Grant Rates for their land-led projects via the AFR. For all developer-led projects, as well as land-led projects being delivered by partners without an indicative allocation, the GLA will offer benchmark grant rates</w:delText>
        </w:r>
        <w:r w:rsidR="00160ED2">
          <w:rPr>
            <w:rStyle w:val="FootnoteReference"/>
          </w:rPr>
          <w:footnoteReference w:id="4"/>
        </w:r>
        <w:r w:rsidR="002E7277">
          <w:delText xml:space="preserve">. </w:delText>
        </w:r>
      </w:del>
    </w:p>
    <w:p w14:paraId="1DFB9970" w14:textId="77777777" w:rsidR="00E04862" w:rsidRPr="00172E8A" w:rsidRDefault="00E04862" w:rsidP="00EB5236">
      <w:pPr>
        <w:pStyle w:val="Mainbody"/>
        <w:numPr>
          <w:ilvl w:val="0"/>
          <w:numId w:val="0"/>
        </w:numPr>
        <w:ind w:left="357"/>
        <w:rPr>
          <w:i/>
          <w:iCs/>
        </w:rPr>
      </w:pPr>
      <w:r w:rsidRPr="00172E8A">
        <w:rPr>
          <w:i/>
          <w:iCs/>
        </w:rPr>
        <w:t>London Plan</w:t>
      </w:r>
    </w:p>
    <w:p w14:paraId="0EC75719" w14:textId="3E68F61C" w:rsidR="00BE1735" w:rsidRDefault="00E103BF" w:rsidP="00252D72">
      <w:pPr>
        <w:pStyle w:val="Mainbody"/>
        <w:numPr>
          <w:ilvl w:val="1"/>
          <w:numId w:val="5"/>
        </w:numPr>
        <w:ind w:left="357" w:hanging="357"/>
      </w:pPr>
      <w:r>
        <w:t>Through policies H4 and H5 of the London Plan the</w:t>
      </w:r>
      <w:r w:rsidRPr="0047482D">
        <w:t xml:space="preserve"> Mayor requires major developments which trigger affordable housing requirements to provide </w:t>
      </w:r>
      <w:r>
        <w:t xml:space="preserve">a minimum percentage of </w:t>
      </w:r>
      <w:r w:rsidRPr="0047482D">
        <w:t>affordable housing</w:t>
      </w:r>
      <w:r>
        <w:t>. Schemes are expected to deliver at least the threshold level of affordable</w:t>
      </w:r>
      <w:r w:rsidR="00C900A2">
        <w:t xml:space="preserve"> housing</w:t>
      </w:r>
      <w:r>
        <w:t>, without grant or public subsidy and to increase this proportion through the use of grant and other subsidy, where available</w:t>
      </w:r>
      <w:r w:rsidRPr="00CC6F52">
        <w:rPr>
          <w:vertAlign w:val="superscript"/>
        </w:rPr>
        <w:footnoteReference w:id="5"/>
      </w:r>
      <w:r w:rsidRPr="0047482D">
        <w:t xml:space="preserve">. </w:t>
      </w:r>
      <w:r>
        <w:t>Local Plans must be in general conformity with the London Plan, but they are also informed by the National Planning Policy Framework (NPPF)</w:t>
      </w:r>
      <w:r w:rsidRPr="00CC6F52">
        <w:rPr>
          <w:vertAlign w:val="superscript"/>
        </w:rPr>
        <w:footnoteReference w:id="6"/>
      </w:r>
      <w:r w:rsidR="00F317CA">
        <w:t>.</w:t>
      </w:r>
    </w:p>
    <w:p w14:paraId="286CC3EF" w14:textId="4A9CE302" w:rsidR="00E934E4" w:rsidRPr="00172E8A" w:rsidDel="004C5B4B" w:rsidRDefault="00E934E4" w:rsidP="00E934E4">
      <w:pPr>
        <w:pStyle w:val="Mainbody"/>
        <w:numPr>
          <w:ilvl w:val="0"/>
          <w:numId w:val="0"/>
        </w:numPr>
        <w:ind w:left="357"/>
        <w:rPr>
          <w:del w:id="120" w:author="Luca Dellepiane" w:date="2024-04-18T10:12:00Z"/>
          <w:i/>
          <w:iCs/>
        </w:rPr>
      </w:pPr>
      <w:del w:id="121" w:author="Luca Dellepiane" w:date="2024-04-18T10:12:00Z">
        <w:r w:rsidRPr="00172E8A" w:rsidDel="004C5B4B">
          <w:rPr>
            <w:i/>
            <w:iCs/>
          </w:rPr>
          <w:delText>Service Charges Charter</w:delText>
        </w:r>
      </w:del>
    </w:p>
    <w:p w14:paraId="1D001D32" w14:textId="0B09B8BA" w:rsidR="00E934E4" w:rsidDel="004C5B4B" w:rsidRDefault="00E934E4" w:rsidP="009C359B">
      <w:pPr>
        <w:pStyle w:val="Mainbody"/>
        <w:numPr>
          <w:ilvl w:val="1"/>
          <w:numId w:val="5"/>
        </w:numPr>
        <w:ind w:left="357" w:hanging="357"/>
        <w:rPr>
          <w:del w:id="122" w:author="Luca Dellepiane" w:date="2024-04-18T10:12:00Z"/>
        </w:rPr>
      </w:pPr>
      <w:commentRangeStart w:id="123"/>
      <w:commentRangeStart w:id="124"/>
      <w:del w:id="125" w:author="Luca Dellepiane" w:date="2024-04-18T10:12:00Z">
        <w:r w:rsidDel="004C5B4B">
          <w:delText xml:space="preserve">In December 2021 the GLA published an updated version of the Service Charges Charter that was developed in 2017. The main objective of the new Charter was to improve satisfaction among leaseholders, particularly those in shared ownership homes, by providing a set of best-practice principles for housing providers to adopt when managing service charges. </w:delText>
        </w:r>
        <w:r w:rsidR="00810D44" w:rsidDel="004C5B4B">
          <w:delText>Some sections of the Charter</w:delText>
        </w:r>
        <w:r w:rsidDel="004C5B4B">
          <w:delText xml:space="preserve">, for example ‘Designing to minimise service charges’ and ‘Creating inclusive communities’, have a strong overlap with themes raised by some of the organisations consulted for this research.   </w:delText>
        </w:r>
        <w:commentRangeEnd w:id="123"/>
        <w:r w:rsidDel="004C5B4B">
          <w:rPr>
            <w:rStyle w:val="CommentReference"/>
          </w:rPr>
          <w:commentReference w:id="123"/>
        </w:r>
        <w:commentRangeEnd w:id="124"/>
        <w:r w:rsidDel="004C5B4B">
          <w:rPr>
            <w:rStyle w:val="CommentReference"/>
          </w:rPr>
          <w:commentReference w:id="124"/>
        </w:r>
      </w:del>
    </w:p>
    <w:p w14:paraId="4698267D" w14:textId="7A5DC597" w:rsidR="00E277B8" w:rsidRPr="005269BB" w:rsidDel="004C5B4B" w:rsidRDefault="0048757D" w:rsidP="005269BB">
      <w:pPr>
        <w:pStyle w:val="Mainbody"/>
        <w:numPr>
          <w:ilvl w:val="0"/>
          <w:numId w:val="0"/>
        </w:numPr>
        <w:ind w:left="357"/>
        <w:rPr>
          <w:del w:id="126" w:author="Luca Dellepiane" w:date="2024-04-18T10:12:00Z"/>
          <w:i/>
          <w:iCs/>
        </w:rPr>
      </w:pPr>
      <w:del w:id="127" w:author="Luca Dellepiane" w:date="2024-04-18T10:12:00Z">
        <w:r w:rsidRPr="005269BB" w:rsidDel="004C5B4B">
          <w:rPr>
            <w:i/>
            <w:iCs/>
          </w:rPr>
          <w:delText xml:space="preserve">Small Sites </w:delText>
        </w:r>
        <w:r w:rsidR="005269BB" w:rsidRPr="005269BB" w:rsidDel="004C5B4B">
          <w:rPr>
            <w:i/>
            <w:iCs/>
          </w:rPr>
          <w:delText>Small Builders</w:delText>
        </w:r>
      </w:del>
    </w:p>
    <w:p w14:paraId="0CA8E0DF" w14:textId="7CA8C2EF" w:rsidR="005269BB" w:rsidRPr="00A75752" w:rsidDel="004C5B4B" w:rsidRDefault="00F04AD3">
      <w:pPr>
        <w:pStyle w:val="Mainbody"/>
        <w:numPr>
          <w:ilvl w:val="1"/>
          <w:numId w:val="5"/>
        </w:numPr>
        <w:ind w:left="357" w:hanging="357"/>
        <w:rPr>
          <w:del w:id="128" w:author="Luca Dellepiane" w:date="2024-04-18T10:12:00Z"/>
        </w:rPr>
      </w:pPr>
      <w:del w:id="129" w:author="Luca Dellepiane" w:date="2024-04-18T10:12:00Z">
        <w:r w:rsidRPr="00716D4D" w:rsidDel="004C5B4B">
          <w:delText>The Small Sites Small Builders (SSSB) programme was developed by the GLA to address the need for supporting small and medium-sized enterprises (SMEs) whilst helping public landowners bring forward small sites for development. </w:delText>
        </w:r>
        <w:r w:rsidR="005269BB" w:rsidRPr="00A75752" w:rsidDel="004C5B4B">
          <w:delText>The two overarching objectives set for the programme are:</w:delText>
        </w:r>
      </w:del>
    </w:p>
    <w:p w14:paraId="45C77E1D" w14:textId="09F4C18F" w:rsidR="005269BB" w:rsidRPr="009B5B26" w:rsidDel="004C5B4B" w:rsidRDefault="00BD5D81" w:rsidP="00716D4D">
      <w:pPr>
        <w:pStyle w:val="Bulletparagraph"/>
        <w:rPr>
          <w:del w:id="130" w:author="Luca Dellepiane" w:date="2024-04-18T10:12:00Z"/>
        </w:rPr>
      </w:pPr>
      <w:del w:id="131" w:author="Luca Dellepiane" w:date="2024-04-18T10:12:00Z">
        <w:r w:rsidDel="004C5B4B">
          <w:delText>B</w:delText>
        </w:r>
        <w:r w:rsidR="005269BB" w:rsidRPr="009B5B26" w:rsidDel="004C5B4B">
          <w:delText>ringing small, publicly owned sites forward for residential led development</w:delText>
        </w:r>
      </w:del>
    </w:p>
    <w:p w14:paraId="113DF3BB" w14:textId="21754774" w:rsidR="005269BB" w:rsidDel="004C5B4B" w:rsidRDefault="00BD5D81" w:rsidP="00716D4D">
      <w:pPr>
        <w:pStyle w:val="Bulletparagraph"/>
        <w:rPr>
          <w:del w:id="132" w:author="Luca Dellepiane" w:date="2024-04-18T10:12:00Z"/>
        </w:rPr>
      </w:pPr>
      <w:del w:id="133" w:author="Luca Dellepiane" w:date="2024-04-18T10:12:00Z">
        <w:r w:rsidDel="004C5B4B">
          <w:delText>I</w:delText>
        </w:r>
        <w:r w:rsidR="005269BB" w:rsidRPr="009B5B26" w:rsidDel="004C5B4B">
          <w:delText>nvigorating new and emerging ‘sources of supply’ including small developers, small housing associations, and community-led housing (CLH) groups.</w:delText>
        </w:r>
      </w:del>
    </w:p>
    <w:p w14:paraId="7238FF48" w14:textId="6085A38F" w:rsidR="0065089A" w:rsidDel="004C5B4B" w:rsidRDefault="005C1D28" w:rsidP="005C1D28">
      <w:pPr>
        <w:pStyle w:val="Mainbody"/>
        <w:numPr>
          <w:ilvl w:val="1"/>
          <w:numId w:val="5"/>
        </w:numPr>
        <w:ind w:left="357" w:hanging="357"/>
        <w:rPr>
          <w:del w:id="134" w:author="Luca Dellepiane" w:date="2024-04-18T10:12:00Z"/>
        </w:rPr>
      </w:pPr>
      <w:del w:id="135" w:author="Luca Dellepiane" w:date="2024-04-18T10:12:00Z">
        <w:r w:rsidDel="004C5B4B">
          <w:delText xml:space="preserve">In February 2023 MD3093 approved expenditure </w:delText>
        </w:r>
        <w:r w:rsidR="00803958" w:rsidDel="004C5B4B">
          <w:delText xml:space="preserve">to reinforce the programme, including </w:delText>
        </w:r>
        <w:r w:rsidR="00737FA3" w:rsidDel="004C5B4B">
          <w:delText>exploring changes</w:delText>
        </w:r>
        <w:r w:rsidR="00A32A37" w:rsidDel="004C5B4B">
          <w:delText xml:space="preserve"> to the porta</w:delText>
        </w:r>
        <w:r w:rsidR="00AF587B" w:rsidDel="004C5B4B">
          <w:delText>l</w:delText>
        </w:r>
        <w:r w:rsidR="00A32A37" w:rsidDel="004C5B4B">
          <w:delText xml:space="preserve"> to </w:delText>
        </w:r>
        <w:r w:rsidR="00BB50BF" w:rsidDel="004C5B4B">
          <w:delText>facilitate</w:delText>
        </w:r>
        <w:r w:rsidR="0065089A" w:rsidDel="004C5B4B">
          <w:delText>:</w:delText>
        </w:r>
      </w:del>
    </w:p>
    <w:p w14:paraId="746F6A54" w14:textId="5C24BDC8" w:rsidR="00DD702E" w:rsidDel="004C5B4B" w:rsidRDefault="0065089A" w:rsidP="0065089A">
      <w:pPr>
        <w:pStyle w:val="Bulletparagraph"/>
        <w:rPr>
          <w:del w:id="136" w:author="Luca Dellepiane" w:date="2024-04-18T10:12:00Z"/>
        </w:rPr>
      </w:pPr>
      <w:del w:id="137" w:author="Luca Dellepiane" w:date="2024-04-18T10:12:00Z">
        <w:r w:rsidDel="004C5B4B">
          <w:delText>T</w:delText>
        </w:r>
        <w:r w:rsidR="00BB50BF" w:rsidDel="004C5B4B">
          <w:delText xml:space="preserve">he marketing of section </w:delText>
        </w:r>
        <w:r w:rsidR="00C838DD" w:rsidRPr="0049315F" w:rsidDel="004C5B4B">
          <w:delText>106 acquisition opportunities</w:delText>
        </w:r>
        <w:r w:rsidR="00E77FAE" w:rsidDel="004C5B4B">
          <w:delText xml:space="preserve"> on small sites, with the aim of </w:delText>
        </w:r>
        <w:r w:rsidR="00A84698" w:rsidDel="004C5B4B">
          <w:delText xml:space="preserve">more easily linking them to </w:delText>
        </w:r>
        <w:r w:rsidR="00C838DD" w:rsidRPr="0049315F" w:rsidDel="004C5B4B">
          <w:delText>interested smaller RPs, CLH groups and SSH providers</w:delText>
        </w:r>
      </w:del>
    </w:p>
    <w:p w14:paraId="6A0223F9" w14:textId="09D933E1" w:rsidR="005C1D28" w:rsidDel="004C5B4B" w:rsidRDefault="00DD702E" w:rsidP="0065089A">
      <w:pPr>
        <w:pStyle w:val="Bulletparagraph"/>
        <w:rPr>
          <w:del w:id="138" w:author="Luca Dellepiane" w:date="2024-04-18T10:12:00Z"/>
        </w:rPr>
      </w:pPr>
      <w:del w:id="139" w:author="Luca Dellepiane" w:date="2024-04-18T10:12:00Z">
        <w:r w:rsidDel="004C5B4B">
          <w:delText>P</w:delText>
        </w:r>
        <w:r w:rsidR="00C838DD" w:rsidRPr="0049315F" w:rsidDel="004C5B4B">
          <w:delText xml:space="preserve">rovision of associated guidance on the business case for </w:delText>
        </w:r>
        <w:r w:rsidDel="004C5B4B">
          <w:delText xml:space="preserve">section </w:delText>
        </w:r>
        <w:r w:rsidR="00C838DD" w:rsidRPr="0049315F" w:rsidDel="004C5B4B">
          <w:delText>106 acquisitions and RPs’ S106 requirements in terms of quality of homes, ease of management (including tenure mix) and affordability (including via adoption of the Service Charges Charter)</w:delText>
        </w:r>
        <w:r w:rsidDel="004C5B4B">
          <w:delText>.</w:delText>
        </w:r>
      </w:del>
    </w:p>
    <w:p w14:paraId="065FC421" w14:textId="6AF796B8" w:rsidR="00093D1F" w:rsidRPr="009173E8" w:rsidRDefault="00B5345E" w:rsidP="00093D1F">
      <w:pPr>
        <w:pStyle w:val="Mainbody"/>
        <w:numPr>
          <w:ilvl w:val="0"/>
          <w:numId w:val="0"/>
        </w:numPr>
        <w:ind w:left="357"/>
        <w:rPr>
          <w:i/>
          <w:iCs/>
        </w:rPr>
      </w:pPr>
      <w:r w:rsidRPr="009173E8">
        <w:rPr>
          <w:i/>
          <w:iCs/>
        </w:rPr>
        <w:t>Opportunity London and L&amp;G ‘London Super Fund’</w:t>
      </w:r>
    </w:p>
    <w:p w14:paraId="16B0ACCD" w14:textId="4FB2B045" w:rsidR="00B5345E" w:rsidRDefault="00A27C1E" w:rsidP="00B5345E">
      <w:pPr>
        <w:pStyle w:val="Mainbody"/>
        <w:numPr>
          <w:ilvl w:val="1"/>
          <w:numId w:val="5"/>
        </w:numPr>
        <w:ind w:left="357" w:hanging="357"/>
      </w:pPr>
      <w:r>
        <w:t xml:space="preserve">The GLA has been </w:t>
      </w:r>
      <w:r w:rsidR="00F6548B">
        <w:t xml:space="preserve">discussing options for </w:t>
      </w:r>
      <w:r w:rsidR="008D7360">
        <w:t xml:space="preserve">closer working with institutional investors to deliver below market homes. Whilst </w:t>
      </w:r>
      <w:r w:rsidR="0086633D">
        <w:t>these discussions are still at relatively early stages, two main options are emerging:</w:t>
      </w:r>
    </w:p>
    <w:p w14:paraId="0F7ECFBF" w14:textId="5C2A76D2" w:rsidR="0086633D" w:rsidRDefault="0086633D" w:rsidP="0086633D">
      <w:pPr>
        <w:pStyle w:val="Bulletparagraph"/>
      </w:pPr>
      <w:r>
        <w:t xml:space="preserve">Opportunity London </w:t>
      </w:r>
      <w:r w:rsidR="00FD34B9">
        <w:t>–</w:t>
      </w:r>
      <w:r>
        <w:t xml:space="preserve"> </w:t>
      </w:r>
      <w:r w:rsidR="00FD34B9">
        <w:t xml:space="preserve">this would be an aggregator fund </w:t>
      </w:r>
      <w:r w:rsidR="00704DC8">
        <w:t xml:space="preserve">to support </w:t>
      </w:r>
      <w:r w:rsidR="000E30CA">
        <w:t xml:space="preserve">the delivery of </w:t>
      </w:r>
      <w:r w:rsidR="00704DC8">
        <w:t xml:space="preserve">a rental product </w:t>
      </w:r>
      <w:r w:rsidR="001F5891">
        <w:t xml:space="preserve">that is below </w:t>
      </w:r>
      <w:r w:rsidR="00C76874">
        <w:t>market</w:t>
      </w:r>
      <w:r w:rsidR="001004F0">
        <w:t xml:space="preserve">, </w:t>
      </w:r>
      <w:r w:rsidR="00C76874">
        <w:t>above social rent</w:t>
      </w:r>
      <w:r w:rsidR="001004F0">
        <w:t xml:space="preserve"> and not regulated</w:t>
      </w:r>
      <w:r w:rsidR="008867B8">
        <w:t xml:space="preserve"> and with inflation-linked rent increases</w:t>
      </w:r>
      <w:r w:rsidR="00C76874">
        <w:t xml:space="preserve">. </w:t>
      </w:r>
      <w:r w:rsidR="005F264C">
        <w:t xml:space="preserve">It is expected to be in the region of £5bn and </w:t>
      </w:r>
      <w:r w:rsidR="008867B8">
        <w:t xml:space="preserve">will </w:t>
      </w:r>
      <w:r w:rsidR="005F264C">
        <w:t xml:space="preserve">target the </w:t>
      </w:r>
      <w:r w:rsidR="00014C69">
        <w:t>delivery</w:t>
      </w:r>
      <w:r w:rsidR="005F264C">
        <w:t xml:space="preserve"> of roughly 10,000 affordable homes. </w:t>
      </w:r>
      <w:r w:rsidR="008867B8">
        <w:t>T</w:t>
      </w:r>
      <w:r w:rsidR="00B31D13">
        <w:t xml:space="preserve">he main investors would be </w:t>
      </w:r>
      <w:r w:rsidR="000A4E8A">
        <w:t>pension funds and investment funds</w:t>
      </w:r>
      <w:r w:rsidR="008867B8">
        <w:t>,</w:t>
      </w:r>
      <w:r w:rsidR="000A4E8A">
        <w:t xml:space="preserve"> </w:t>
      </w:r>
      <w:r w:rsidR="006778E0">
        <w:t xml:space="preserve">but interest is expected from </w:t>
      </w:r>
      <w:r w:rsidR="00184FFA">
        <w:t xml:space="preserve">large housing associations and developers. </w:t>
      </w:r>
      <w:r w:rsidR="00D951EC">
        <w:t>The fund would not seek grant.</w:t>
      </w:r>
    </w:p>
    <w:p w14:paraId="60A5CB3C" w14:textId="2081A144" w:rsidR="00184FFA" w:rsidRDefault="00184FFA" w:rsidP="0086633D">
      <w:pPr>
        <w:pStyle w:val="Bulletparagraph"/>
      </w:pPr>
      <w:r>
        <w:t xml:space="preserve">London Super Fund – this would see L&amp;G </w:t>
      </w:r>
      <w:r w:rsidR="00551E7F">
        <w:t xml:space="preserve">act as fund manager </w:t>
      </w:r>
      <w:r w:rsidR="00946B5E">
        <w:t>that sources investors and inputs some of its own resources</w:t>
      </w:r>
      <w:r w:rsidR="00267C80">
        <w:t>. It would be a smaller fund compared to Opportunity London</w:t>
      </w:r>
      <w:r w:rsidR="005F264C">
        <w:t xml:space="preserve">, </w:t>
      </w:r>
      <w:r w:rsidR="00267C80">
        <w:t xml:space="preserve">but </w:t>
      </w:r>
      <w:r w:rsidR="00F10606">
        <w:t>in excess of £500m</w:t>
      </w:r>
      <w:r w:rsidR="00946B5E">
        <w:t xml:space="preserve">. </w:t>
      </w:r>
      <w:r w:rsidR="000562F0">
        <w:t>It would set up a for-profit RP</w:t>
      </w:r>
      <w:r w:rsidR="00F10606">
        <w:t xml:space="preserve"> that will attract grant and will be focused on the delivery of </w:t>
      </w:r>
      <w:r w:rsidR="00115382">
        <w:t xml:space="preserve">traditional tenures such as social rent and shared ownership. </w:t>
      </w:r>
    </w:p>
    <w:p w14:paraId="0BA543FE" w14:textId="77777777" w:rsidR="00716402" w:rsidRDefault="00B477A8" w:rsidP="00267C80">
      <w:pPr>
        <w:pStyle w:val="Mainbody"/>
        <w:numPr>
          <w:ilvl w:val="1"/>
          <w:numId w:val="5"/>
        </w:numPr>
        <w:ind w:left="357" w:hanging="357"/>
      </w:pPr>
      <w:r>
        <w:t xml:space="preserve">Both funds would seek to </w:t>
      </w:r>
      <w:r w:rsidR="005F761A">
        <w:t xml:space="preserve">acquire </w:t>
      </w:r>
      <w:r w:rsidR="00317F8D">
        <w:t xml:space="preserve">unsold </w:t>
      </w:r>
      <w:r w:rsidR="005F761A">
        <w:t xml:space="preserve">section 106 homes – at least at their inception. The </w:t>
      </w:r>
      <w:r w:rsidR="002702C1">
        <w:t xml:space="preserve">main issue presented by the </w:t>
      </w:r>
      <w:r w:rsidR="00317F8D">
        <w:t xml:space="preserve">Opportunity London fund </w:t>
      </w:r>
      <w:r w:rsidR="002702C1">
        <w:t xml:space="preserve">is that </w:t>
      </w:r>
      <w:r w:rsidR="00325644">
        <w:t>most section 106 agreements will require standard tenures such as social rent and shared ow</w:t>
      </w:r>
      <w:r w:rsidR="001653DD">
        <w:t>nership</w:t>
      </w:r>
      <w:r w:rsidR="0066225A">
        <w:t xml:space="preserve">. Agreements with planning authorities would therefore need to be </w:t>
      </w:r>
      <w:r w:rsidR="00F17179">
        <w:t xml:space="preserve">struck to allow changing the tenure of unsold section 106 homes to </w:t>
      </w:r>
      <w:r w:rsidR="001653DD">
        <w:t xml:space="preserve">a new </w:t>
      </w:r>
      <w:r w:rsidR="00F17179">
        <w:t>one</w:t>
      </w:r>
      <w:r w:rsidR="001653DD">
        <w:t xml:space="preserve">. </w:t>
      </w:r>
    </w:p>
    <w:p w14:paraId="37FA48D8" w14:textId="7E33287D" w:rsidR="00313A8C" w:rsidRPr="00D0503B" w:rsidRDefault="00906743" w:rsidP="00716402">
      <w:pPr>
        <w:pStyle w:val="Heading1"/>
      </w:pPr>
      <w:r w:rsidRPr="00D0503B">
        <w:t>Issues for consideration</w:t>
      </w:r>
      <w:r w:rsidR="00267C80">
        <w:t>.</w:t>
      </w:r>
    </w:p>
    <w:p w14:paraId="17C968C7" w14:textId="69C31CA4" w:rsidR="001A6648" w:rsidRPr="005E5D70" w:rsidRDefault="005E5D70" w:rsidP="005E5D70">
      <w:pPr>
        <w:pStyle w:val="Mainbody"/>
        <w:numPr>
          <w:ilvl w:val="0"/>
          <w:numId w:val="0"/>
        </w:numPr>
        <w:ind w:left="357"/>
        <w:rPr>
          <w:u w:val="single"/>
        </w:rPr>
      </w:pPr>
      <w:r w:rsidRPr="005E5D70">
        <w:rPr>
          <w:u w:val="single"/>
        </w:rPr>
        <w:t>Overall picture</w:t>
      </w:r>
    </w:p>
    <w:p w14:paraId="034FA68D" w14:textId="163428F7" w:rsidR="005E5D70" w:rsidRDefault="005E5D70">
      <w:pPr>
        <w:pStyle w:val="Mainbody"/>
        <w:numPr>
          <w:ilvl w:val="1"/>
          <w:numId w:val="5"/>
        </w:numPr>
        <w:ind w:left="357" w:hanging="357"/>
      </w:pPr>
      <w:r>
        <w:t xml:space="preserve">All stakeholders confirmed that the </w:t>
      </w:r>
      <w:r w:rsidR="00A857C1">
        <w:t>s</w:t>
      </w:r>
      <w:r>
        <w:t xml:space="preserve">ection 106 </w:t>
      </w:r>
      <w:r w:rsidR="00733428">
        <w:t xml:space="preserve">affordable housing sales </w:t>
      </w:r>
      <w:r>
        <w:t>market is challenging</w:t>
      </w:r>
      <w:r w:rsidR="00787515">
        <w:t xml:space="preserve">, both in London and the rest of England. </w:t>
      </w:r>
      <w:r w:rsidR="00F036F8">
        <w:t xml:space="preserve">The HBF and DS2 explained that there are fewer </w:t>
      </w:r>
      <w:r w:rsidR="00E9368D">
        <w:t xml:space="preserve">RP </w:t>
      </w:r>
      <w:r w:rsidR="00F036F8">
        <w:t xml:space="preserve">buyers on the market, which means that developers receive few </w:t>
      </w:r>
      <w:r w:rsidR="0007782D">
        <w:t xml:space="preserve">– and often low – </w:t>
      </w:r>
      <w:r w:rsidR="00F036F8">
        <w:t>offers</w:t>
      </w:r>
      <w:r w:rsidR="00B30839">
        <w:t xml:space="preserve">, partially because </w:t>
      </w:r>
      <w:r w:rsidR="00F76CD0">
        <w:t xml:space="preserve">local authorities and housing associations </w:t>
      </w:r>
      <w:r w:rsidR="00423F40">
        <w:t xml:space="preserve">have greater choice and </w:t>
      </w:r>
      <w:r w:rsidR="00CB61F3">
        <w:t>less price competition</w:t>
      </w:r>
      <w:r w:rsidR="00423F40">
        <w:t xml:space="preserve">. </w:t>
      </w:r>
      <w:commentRangeStart w:id="140"/>
      <w:r w:rsidR="003E5BD1">
        <w:t>The</w:t>
      </w:r>
      <w:r w:rsidR="00CA75EA">
        <w:t>y also explained that</w:t>
      </w:r>
      <w:r w:rsidR="003E5BD1">
        <w:t xml:space="preserve"> </w:t>
      </w:r>
      <w:r w:rsidR="00423F40">
        <w:t xml:space="preserve">the </w:t>
      </w:r>
      <w:r w:rsidR="003E5BD1">
        <w:t xml:space="preserve">process for agreeing a sale has extended and takes longer than it used to, </w:t>
      </w:r>
      <w:r w:rsidR="0099487C">
        <w:t xml:space="preserve">largely because local authorities and housing associations </w:t>
      </w:r>
      <w:r w:rsidR="00CD6B96">
        <w:t>have significantly stepped-up their quality control checks</w:t>
      </w:r>
      <w:r w:rsidR="00423F40">
        <w:t xml:space="preserve">. </w:t>
      </w:r>
      <w:commentRangeEnd w:id="140"/>
      <w:r>
        <w:rPr>
          <w:rStyle w:val="CommentReference"/>
        </w:rPr>
        <w:commentReference w:id="140"/>
      </w:r>
      <w:ins w:id="141" w:author="Luca Dellepiane" w:date="2024-04-18T10:41:00Z">
        <w:r w:rsidR="00EC0845">
          <w:t xml:space="preserve">Evidence from </w:t>
        </w:r>
        <w:r w:rsidR="00F0101E">
          <w:t xml:space="preserve">the research carried out in 2022 showed that, in a handful of cases, </w:t>
        </w:r>
      </w:ins>
      <w:ins w:id="142" w:author="Luca Dellepiane" w:date="2024-04-18T10:42:00Z">
        <w:r w:rsidR="00BD21B4">
          <w:t>quality control checks led to abortive deals</w:t>
        </w:r>
      </w:ins>
      <w:ins w:id="143" w:author="Alexis Harris" w:date="2024-04-18T14:13:00Z">
        <w:r w:rsidR="00195AAB">
          <w:t xml:space="preserve"> and there is no reason to suggest this </w:t>
        </w:r>
        <w:r w:rsidR="00A335A1">
          <w:t xml:space="preserve">would no longer </w:t>
        </w:r>
      </w:ins>
      <w:ins w:id="144" w:author="Alexis Harris" w:date="2024-04-18T14:14:00Z">
        <w:r w:rsidR="00A335A1">
          <w:t>be happening</w:t>
        </w:r>
      </w:ins>
      <w:ins w:id="145" w:author="Luca Dellepiane" w:date="2024-04-18T10:42:00Z">
        <w:r w:rsidR="00BD21B4">
          <w:t xml:space="preserve">. </w:t>
        </w:r>
      </w:ins>
    </w:p>
    <w:p w14:paraId="23B71EC1" w14:textId="17C6F64F" w:rsidR="00F67F7A" w:rsidRDefault="002863CA">
      <w:pPr>
        <w:pStyle w:val="Mainbody"/>
        <w:numPr>
          <w:ilvl w:val="1"/>
          <w:numId w:val="5"/>
        </w:numPr>
        <w:ind w:left="357" w:hanging="357"/>
      </w:pPr>
      <w:r>
        <w:t xml:space="preserve">HBF and DS2 explained that interest in </w:t>
      </w:r>
      <w:r w:rsidR="009D6742">
        <w:t>s</w:t>
      </w:r>
      <w:r>
        <w:t>ection 106 homes is low across the board</w:t>
      </w:r>
      <w:r w:rsidR="00A51B02">
        <w:t xml:space="preserve">. However, </w:t>
      </w:r>
      <w:r>
        <w:t xml:space="preserve">stakeholders </w:t>
      </w:r>
      <w:r w:rsidR="00F67F7A">
        <w:t>largely confirmed the findings from the research carried out in 2022</w:t>
      </w:r>
      <w:r w:rsidR="005D6A4F">
        <w:t xml:space="preserve"> </w:t>
      </w:r>
      <w:r w:rsidR="00B730D0">
        <w:t>and</w:t>
      </w:r>
      <w:r w:rsidR="005D6A4F">
        <w:t xml:space="preserve"> highlighted that</w:t>
      </w:r>
      <w:r w:rsidR="00B730D0">
        <w:t xml:space="preserve"> </w:t>
      </w:r>
      <w:r w:rsidR="00C24371">
        <w:t xml:space="preserve">schemes with </w:t>
      </w:r>
      <w:r w:rsidR="005D6A21">
        <w:t>specific</w:t>
      </w:r>
      <w:r w:rsidR="00C24371">
        <w:t xml:space="preserve"> characteristics </w:t>
      </w:r>
      <w:r w:rsidR="00821052">
        <w:t>suffer more than others</w:t>
      </w:r>
      <w:r w:rsidR="005D6A21">
        <w:t xml:space="preserve">. </w:t>
      </w:r>
      <w:r w:rsidR="00F67F7A">
        <w:t>In summary</w:t>
      </w:r>
      <w:r w:rsidR="00F41DE4">
        <w:t>:</w:t>
      </w:r>
    </w:p>
    <w:p w14:paraId="544DC206" w14:textId="6BE03CEF" w:rsidR="00F41DE4" w:rsidRDefault="005D6A21" w:rsidP="00F41DE4">
      <w:pPr>
        <w:pStyle w:val="Bulletparagraph"/>
      </w:pPr>
      <w:r>
        <w:t>Schemes with</w:t>
      </w:r>
      <w:r w:rsidR="00BC7C9F">
        <w:t>in</w:t>
      </w:r>
      <w:r>
        <w:t xml:space="preserve"> t</w:t>
      </w:r>
      <w:r w:rsidR="00F41DE4">
        <w:t xml:space="preserve">all buildings are considered </w:t>
      </w:r>
      <w:r w:rsidR="00CC7F8A">
        <w:t xml:space="preserve">to be </w:t>
      </w:r>
      <w:r w:rsidR="00F41DE4">
        <w:t>less appealing</w:t>
      </w:r>
      <w:r w:rsidR="001D27F2">
        <w:t xml:space="preserve">. </w:t>
      </w:r>
      <w:commentRangeStart w:id="146"/>
      <w:r w:rsidR="001D27F2">
        <w:t>This is</w:t>
      </w:r>
      <w:r w:rsidR="00866090">
        <w:t xml:space="preserve"> </w:t>
      </w:r>
      <w:r w:rsidR="00EC6866">
        <w:t xml:space="preserve">mostly </w:t>
      </w:r>
      <w:r w:rsidR="00866090">
        <w:t xml:space="preserve">because of concerns around </w:t>
      </w:r>
      <w:r w:rsidR="00506C46">
        <w:t xml:space="preserve">evolving </w:t>
      </w:r>
      <w:r w:rsidR="00866090">
        <w:t xml:space="preserve">building safety </w:t>
      </w:r>
      <w:r w:rsidR="00506C46">
        <w:t>regulations</w:t>
      </w:r>
      <w:ins w:id="147" w:author="Alexis Harris" w:date="2024-04-18T14:15:00Z">
        <w:r w:rsidR="00AF1530">
          <w:t xml:space="preserve">, </w:t>
        </w:r>
      </w:ins>
      <w:ins w:id="148" w:author="Luca Dellepiane" w:date="2024-04-18T10:44:00Z">
        <w:del w:id="149" w:author="Alexis Harris" w:date="2024-04-18T14:15:00Z">
          <w:r w:rsidR="0013112D">
            <w:delText xml:space="preserve"> (early adoption of second staircases would likely </w:delText>
          </w:r>
          <w:r w:rsidR="0011536E">
            <w:delText xml:space="preserve">improve </w:delText>
          </w:r>
        </w:del>
      </w:ins>
      <w:ins w:id="150" w:author="Luca Dellepiane" w:date="2024-04-18T10:45:00Z">
        <w:del w:id="151" w:author="Alexis Harris" w:date="2024-04-18T14:15:00Z">
          <w:r w:rsidR="0084324C">
            <w:delText>trust</w:delText>
          </w:r>
          <w:r w:rsidR="00851470">
            <w:delText>)</w:delText>
          </w:r>
        </w:del>
      </w:ins>
      <w:del w:id="152" w:author="Alexis Harris" w:date="2024-04-18T14:15:00Z">
        <w:r w:rsidR="0088015B">
          <w:delText>,</w:delText>
        </w:r>
        <w:commentRangeEnd w:id="146"/>
        <w:r>
          <w:rPr>
            <w:rStyle w:val="CommentReference"/>
          </w:rPr>
          <w:commentReference w:id="146"/>
        </w:r>
      </w:del>
      <w:ins w:id="153" w:author="Luca Dellepiane" w:date="2024-04-18T10:44:00Z">
        <w:del w:id="154" w:author="Alexis Harris" w:date="2024-04-18T14:15:00Z">
          <w:r w:rsidR="0013112D">
            <w:delText xml:space="preserve"> </w:delText>
          </w:r>
        </w:del>
      </w:ins>
      <w:del w:id="155" w:author="Alexis Harris" w:date="2024-04-18T14:15:00Z">
        <w:r w:rsidR="00866090">
          <w:delText xml:space="preserve"> </w:delText>
        </w:r>
      </w:del>
      <w:r w:rsidR="00866090">
        <w:t>service charges affordability</w:t>
      </w:r>
      <w:r w:rsidR="0088015B">
        <w:t xml:space="preserve"> </w:t>
      </w:r>
      <w:r w:rsidR="00503CCC">
        <w:t xml:space="preserve">(which tend to be higher in more complex buildings) </w:t>
      </w:r>
      <w:r w:rsidR="0088015B">
        <w:t>and allocation reasons (</w:t>
      </w:r>
      <w:r w:rsidR="002930DE">
        <w:t xml:space="preserve">for example, </w:t>
      </w:r>
      <w:r w:rsidR="00CC7F8A">
        <w:t>households</w:t>
      </w:r>
      <w:r w:rsidR="0088015B">
        <w:t xml:space="preserve"> with children tend to prefer </w:t>
      </w:r>
      <w:r w:rsidR="005D7360">
        <w:t>homes in lower rise buildings)</w:t>
      </w:r>
      <w:r w:rsidR="00866090">
        <w:t>.</w:t>
      </w:r>
      <w:del w:id="156" w:author="Luca Dellepiane" w:date="2024-04-18T10:43:00Z">
        <w:r w:rsidR="00866090" w:rsidDel="0013112D">
          <w:delText xml:space="preserve"> </w:delText>
        </w:r>
      </w:del>
      <w:ins w:id="157" w:author="Alexis Harris" w:date="2024-04-18T14:14:00Z">
        <w:r w:rsidR="009C2394">
          <w:t xml:space="preserve"> </w:t>
        </w:r>
      </w:ins>
      <w:ins w:id="158" w:author="Luca Dellepiane" w:date="2024-04-18T15:11:00Z">
        <w:r w:rsidR="007803B8">
          <w:t xml:space="preserve">Whilst partners haven’t specified this, it is </w:t>
        </w:r>
      </w:ins>
      <w:ins w:id="159" w:author="Luca Dellepiane" w:date="2024-04-18T15:12:00Z">
        <w:r w:rsidR="008B2175">
          <w:t xml:space="preserve">likely that </w:t>
        </w:r>
      </w:ins>
      <w:commentRangeStart w:id="160"/>
      <w:ins w:id="161" w:author="Alexis Harris" w:date="2024-04-18T14:15:00Z">
        <w:del w:id="162" w:author="Luca Dellepiane" w:date="2024-04-18T15:12:00Z">
          <w:r w:rsidR="00DB36AE" w:rsidDel="008B2175">
            <w:delText>E</w:delText>
          </w:r>
        </w:del>
      </w:ins>
      <w:ins w:id="163" w:author="Luca Dellepiane" w:date="2024-04-18T15:12:00Z">
        <w:r w:rsidR="008B2175">
          <w:t>e</w:t>
        </w:r>
      </w:ins>
      <w:ins w:id="164" w:author="Alexis Harris" w:date="2024-04-18T14:14:00Z">
        <w:r w:rsidR="009C2394">
          <w:t>arly adoption of second staircases</w:t>
        </w:r>
        <w:r w:rsidR="00CA6EDC">
          <w:t xml:space="preserve"> could help to improve trust</w:t>
        </w:r>
      </w:ins>
      <w:ins w:id="165" w:author="Alexis Harris" w:date="2024-04-18T14:15:00Z">
        <w:r w:rsidR="00824653">
          <w:t xml:space="preserve"> in </w:t>
        </w:r>
      </w:ins>
      <w:ins w:id="166" w:author="Luca Dellepiane" w:date="2024-04-18T15:12:00Z">
        <w:r w:rsidR="008B2175">
          <w:t xml:space="preserve">section 106 </w:t>
        </w:r>
      </w:ins>
      <w:ins w:id="167" w:author="Alexis Harris" w:date="2024-04-18T14:15:00Z">
        <w:r w:rsidR="00824653">
          <w:t>affordable homes in high rise sc</w:t>
        </w:r>
        <w:r w:rsidR="00AF1530">
          <w:t>h</w:t>
        </w:r>
        <w:r w:rsidR="00824653">
          <w:t>emes.</w:t>
        </w:r>
        <w:commentRangeEnd w:id="160"/>
        <w:r w:rsidR="00AF1530">
          <w:rPr>
            <w:rStyle w:val="CommentReference"/>
            <w:rFonts w:eastAsia="Times New Roman"/>
          </w:rPr>
          <w:commentReference w:id="160"/>
        </w:r>
      </w:ins>
    </w:p>
    <w:p w14:paraId="712FDB86" w14:textId="57B83A08" w:rsidR="00866090" w:rsidRDefault="00FC1FAC" w:rsidP="00F41DE4">
      <w:pPr>
        <w:pStyle w:val="Bulletparagraph"/>
      </w:pPr>
      <w:r>
        <w:t>T</w:t>
      </w:r>
      <w:r w:rsidR="00064651">
        <w:t xml:space="preserve">he presence of shared ownership homes improves a scheme’s viability, </w:t>
      </w:r>
      <w:r>
        <w:t xml:space="preserve">however </w:t>
      </w:r>
      <w:r w:rsidR="00064651">
        <w:t>l</w:t>
      </w:r>
      <w:r w:rsidR="00A21946">
        <w:t xml:space="preserve">ocal authorities and housing associations </w:t>
      </w:r>
      <w:r w:rsidR="00CF6B02">
        <w:t xml:space="preserve">are weary of </w:t>
      </w:r>
      <w:r w:rsidR="00911AB3">
        <w:t xml:space="preserve">investing in schemes with </w:t>
      </w:r>
      <w:r w:rsidR="005D6A21">
        <w:t>many</w:t>
      </w:r>
      <w:r w:rsidR="00911AB3">
        <w:t xml:space="preserve"> shared ownership homes, particularly if </w:t>
      </w:r>
      <w:r w:rsidR="00D77F0D">
        <w:t>in central London</w:t>
      </w:r>
      <w:r w:rsidR="00854121">
        <w:t>. This is partly because of high prices and limited pool of buyers</w:t>
      </w:r>
      <w:r w:rsidR="00173DEC">
        <w:t xml:space="preserve"> within the £90k household income bracket</w:t>
      </w:r>
      <w:r w:rsidR="002057A7">
        <w:t>.</w:t>
      </w:r>
      <w:r w:rsidR="000F2456">
        <w:t xml:space="preserve"> </w:t>
      </w:r>
    </w:p>
    <w:p w14:paraId="6DA2CF0D" w14:textId="562C387B" w:rsidR="00D77F0D" w:rsidRDefault="00D43ED4" w:rsidP="00F41DE4">
      <w:pPr>
        <w:pStyle w:val="Bulletparagraph"/>
      </w:pPr>
      <w:r>
        <w:t>Large housing associations are unlikely to pur</w:t>
      </w:r>
      <w:r w:rsidR="00F573FA">
        <w:t xml:space="preserve">chase schemes with fewer than 50 units. </w:t>
      </w:r>
      <w:r w:rsidR="00EE58D9">
        <w:t xml:space="preserve">These would normally </w:t>
      </w:r>
      <w:r w:rsidR="00034561">
        <w:t>be purchased by small</w:t>
      </w:r>
      <w:r w:rsidR="00D85405">
        <w:t xml:space="preserve">er </w:t>
      </w:r>
      <w:r w:rsidR="00034561">
        <w:t>housing associations</w:t>
      </w:r>
      <w:r w:rsidR="00D556AE">
        <w:t xml:space="preserve">. However, medium sized ones are reducing in numbers. </w:t>
      </w:r>
    </w:p>
    <w:p w14:paraId="76616FB0" w14:textId="797FAF0E" w:rsidR="007D24FE" w:rsidRDefault="00B3510B" w:rsidP="00F41DE4">
      <w:pPr>
        <w:pStyle w:val="Bulletparagraph"/>
      </w:pPr>
      <w:r>
        <w:t xml:space="preserve">Schemes </w:t>
      </w:r>
      <w:r w:rsidR="00F72048">
        <w:t xml:space="preserve">with high numbers of </w:t>
      </w:r>
      <w:r w:rsidR="006B1514">
        <w:t xml:space="preserve">one bedroom </w:t>
      </w:r>
      <w:r w:rsidR="00D23023">
        <w:t xml:space="preserve">socially rented </w:t>
      </w:r>
      <w:r w:rsidR="006B1514">
        <w:t xml:space="preserve">flats are often considered more challenging to manage, because they tend to </w:t>
      </w:r>
      <w:r w:rsidR="00140CBC">
        <w:t xml:space="preserve">accommodate </w:t>
      </w:r>
      <w:r w:rsidR="00D23023">
        <w:t xml:space="preserve">residents with more complex needs. </w:t>
      </w:r>
    </w:p>
    <w:p w14:paraId="31D03356" w14:textId="2B7962E8" w:rsidR="00AD41BF" w:rsidRDefault="00F573FA">
      <w:pPr>
        <w:pStyle w:val="Mainbody"/>
        <w:numPr>
          <w:ilvl w:val="1"/>
          <w:numId w:val="5"/>
        </w:numPr>
        <w:ind w:left="357" w:hanging="357"/>
      </w:pPr>
      <w:r>
        <w:t xml:space="preserve">On top of scheme’s characteristics, </w:t>
      </w:r>
      <w:r w:rsidR="005464B5">
        <w:t xml:space="preserve">local authorities and housing associations confirmed that </w:t>
      </w:r>
      <w:r w:rsidR="000335BC">
        <w:t>deve</w:t>
      </w:r>
      <w:r w:rsidR="009354CE">
        <w:t xml:space="preserve">lopers’ </w:t>
      </w:r>
      <w:r w:rsidR="00381A6F">
        <w:t xml:space="preserve">lack of </w:t>
      </w:r>
      <w:r w:rsidR="009B3F23">
        <w:t>early engagement in the design stage</w:t>
      </w:r>
      <w:r w:rsidR="009354CE">
        <w:t xml:space="preserve"> tend to deter them </w:t>
      </w:r>
      <w:r w:rsidR="00C76B9E">
        <w:t xml:space="preserve">from acquiring </w:t>
      </w:r>
      <w:r w:rsidR="00897898">
        <w:t>s</w:t>
      </w:r>
      <w:r w:rsidR="00C76B9E">
        <w:t xml:space="preserve">ection 106 homes. This is because </w:t>
      </w:r>
      <w:r w:rsidR="00B83A80">
        <w:t xml:space="preserve">limited influence </w:t>
      </w:r>
      <w:r w:rsidR="00C76B9E">
        <w:t>on the design</w:t>
      </w:r>
      <w:r w:rsidR="00F25CC4">
        <w:t xml:space="preserve"> stage</w:t>
      </w:r>
      <w:r w:rsidR="00B83A80">
        <w:t xml:space="preserve"> often leads to </w:t>
      </w:r>
      <w:r w:rsidR="00705061">
        <w:t xml:space="preserve">affordability, management and </w:t>
      </w:r>
      <w:r w:rsidR="00F25CC4">
        <w:t xml:space="preserve">quality </w:t>
      </w:r>
      <w:r w:rsidR="00B83A80">
        <w:t>issues</w:t>
      </w:r>
      <w:r w:rsidR="0073376E">
        <w:t xml:space="preserve"> further down the line</w:t>
      </w:r>
      <w:r w:rsidR="00F25CC4">
        <w:t xml:space="preserve">. Whilst the lack of engagement </w:t>
      </w:r>
      <w:r w:rsidR="0073376E">
        <w:t>from developers to providers</w:t>
      </w:r>
      <w:r w:rsidR="00F25CC4">
        <w:t xml:space="preserve"> is not universal, it appears to be particularly </w:t>
      </w:r>
      <w:r w:rsidR="00AF02D9">
        <w:t>pronounced among SME</w:t>
      </w:r>
      <w:r w:rsidR="001D0371">
        <w:t>s</w:t>
      </w:r>
      <w:r w:rsidR="00AF02D9">
        <w:t xml:space="preserve"> </w:t>
      </w:r>
      <w:r w:rsidR="00B83A80">
        <w:t xml:space="preserve">and </w:t>
      </w:r>
      <w:r w:rsidR="00AF02D9">
        <w:t>developers</w:t>
      </w:r>
      <w:r w:rsidR="00B83A80">
        <w:t xml:space="preserve"> that </w:t>
      </w:r>
      <w:r w:rsidR="00AF02D9">
        <w:t xml:space="preserve">are less </w:t>
      </w:r>
      <w:r w:rsidR="005F1BC5">
        <w:t xml:space="preserve">used at </w:t>
      </w:r>
      <w:r w:rsidR="00AF02D9">
        <w:t xml:space="preserve">working with </w:t>
      </w:r>
      <w:r w:rsidR="00897898">
        <w:t>local authorities and housing associations</w:t>
      </w:r>
      <w:r w:rsidR="00E86711">
        <w:t>.</w:t>
      </w:r>
    </w:p>
    <w:p w14:paraId="2F4880C8" w14:textId="326BAD43" w:rsidR="00926592" w:rsidRDefault="004B4369">
      <w:pPr>
        <w:pStyle w:val="Mainbody"/>
        <w:numPr>
          <w:ilvl w:val="1"/>
          <w:numId w:val="5"/>
        </w:numPr>
        <w:ind w:left="357" w:hanging="357"/>
      </w:pPr>
      <w:r>
        <w:t>G15, L12 and local authorities also explained that</w:t>
      </w:r>
      <w:r w:rsidR="00C85DC4">
        <w:t xml:space="preserve"> intricated management arrangements</w:t>
      </w:r>
      <w:r w:rsidR="000417C8">
        <w:t xml:space="preserve"> where they are not the freeholder </w:t>
      </w:r>
      <w:r w:rsidR="001F232E">
        <w:t xml:space="preserve">- </w:t>
      </w:r>
      <w:r w:rsidR="000417C8">
        <w:t>and the scheme is managed by a managing agent</w:t>
      </w:r>
      <w:r w:rsidR="001F232E">
        <w:t xml:space="preserve"> -</w:t>
      </w:r>
      <w:r w:rsidR="000417C8">
        <w:t xml:space="preserve"> often leave them </w:t>
      </w:r>
      <w:r w:rsidR="00D07AD9">
        <w:t>unable to address issues but b</w:t>
      </w:r>
      <w:r w:rsidR="00B34537">
        <w:t>lamed for them</w:t>
      </w:r>
      <w:r w:rsidR="00F72C0B">
        <w:t xml:space="preserve"> by the residents. They explained that the launch of the Tenants Satisfaction Measure Standard</w:t>
      </w:r>
      <w:r w:rsidR="004C6DE4">
        <w:t xml:space="preserve">, </w:t>
      </w:r>
      <w:r w:rsidR="00926592">
        <w:t xml:space="preserve">which will </w:t>
      </w:r>
      <w:r w:rsidR="004C6DE4">
        <w:t>monitor performances across all stock, including s</w:t>
      </w:r>
      <w:r w:rsidR="00926592">
        <w:t xml:space="preserve">ection 106 homes, makes investing in </w:t>
      </w:r>
      <w:r w:rsidR="003F30C1">
        <w:t>s</w:t>
      </w:r>
      <w:r w:rsidR="00926592">
        <w:t xml:space="preserve">ection 106 homes even less appealing. </w:t>
      </w:r>
    </w:p>
    <w:p w14:paraId="44384A4E" w14:textId="46849705" w:rsidR="00F573FA" w:rsidRDefault="00C46185">
      <w:pPr>
        <w:pStyle w:val="Mainbody"/>
        <w:numPr>
          <w:ilvl w:val="1"/>
          <w:numId w:val="5"/>
        </w:numPr>
        <w:ind w:left="357" w:hanging="357"/>
        <w:rPr>
          <w:ins w:id="168" w:author="Luca Dellepiane" w:date="2024-04-18T12:48:00Z"/>
        </w:rPr>
      </w:pPr>
      <w:r>
        <w:t>A</w:t>
      </w:r>
      <w:r w:rsidR="00926260">
        <w:t>ll</w:t>
      </w:r>
      <w:r w:rsidR="00F86663">
        <w:t xml:space="preserve"> the above </w:t>
      </w:r>
      <w:r w:rsidR="00DC05B7">
        <w:t xml:space="preserve">might </w:t>
      </w:r>
      <w:r w:rsidR="00F86663">
        <w:t xml:space="preserve">lead to the conclusion that the </w:t>
      </w:r>
      <w:r w:rsidR="00484DA5">
        <w:t>s</w:t>
      </w:r>
      <w:r w:rsidR="00F86663">
        <w:t>ection 106 market is broken</w:t>
      </w:r>
      <w:r>
        <w:t>. However,</w:t>
      </w:r>
      <w:r w:rsidR="00F86663">
        <w:t xml:space="preserve"> </w:t>
      </w:r>
      <w:r w:rsidR="001C1591">
        <w:t>as sections</w:t>
      </w:r>
      <w:r w:rsidR="00484DA5">
        <w:t xml:space="preserve"> 4.</w:t>
      </w:r>
      <w:r w:rsidR="004A61B7">
        <w:t>6</w:t>
      </w:r>
      <w:r w:rsidR="00484DA5">
        <w:t xml:space="preserve"> to 4.1</w:t>
      </w:r>
      <w:r w:rsidR="004A61B7">
        <w:t>9</w:t>
      </w:r>
      <w:r w:rsidR="00484DA5">
        <w:t xml:space="preserve"> </w:t>
      </w:r>
      <w:r w:rsidR="001C1591">
        <w:t>explain, the reality is more complex</w:t>
      </w:r>
      <w:ins w:id="169" w:author="Luca Dellepiane" w:date="2024-04-18T12:47:00Z">
        <w:r w:rsidR="00AB4700">
          <w:t xml:space="preserve"> and</w:t>
        </w:r>
      </w:ins>
      <w:del w:id="170" w:author="Luca Dellepiane" w:date="2024-04-18T12:47:00Z">
        <w:r w:rsidR="00263271" w:rsidDel="00AB4700">
          <w:delText>,</w:delText>
        </w:r>
      </w:del>
      <w:r w:rsidR="00112307">
        <w:t xml:space="preserve"> not too dissimilar </w:t>
      </w:r>
      <w:r w:rsidR="00263271">
        <w:t>from that described</w:t>
      </w:r>
      <w:r w:rsidR="00112307">
        <w:t xml:space="preserve"> in 2022</w:t>
      </w:r>
      <w:del w:id="171" w:author="Luca Dellepiane" w:date="2024-04-18T12:47:00Z">
        <w:r w:rsidR="00455053" w:rsidDel="00C92102">
          <w:delText xml:space="preserve"> </w:delText>
        </w:r>
        <w:r w:rsidR="00335550" w:rsidDel="00C92102">
          <w:delText>but</w:delText>
        </w:r>
        <w:r w:rsidR="00455053" w:rsidDel="00C92102">
          <w:delText xml:space="preserve"> aggravated by the </w:delText>
        </w:r>
        <w:r w:rsidR="00032D67" w:rsidDel="00C92102">
          <w:delText xml:space="preserve">multiple pressures faced by the </w:delText>
        </w:r>
        <w:r w:rsidR="00335550" w:rsidDel="00C92102">
          <w:delText>sector</w:delText>
        </w:r>
      </w:del>
      <w:r w:rsidR="00642EF9">
        <w:t xml:space="preserve">. </w:t>
      </w:r>
      <w:ins w:id="172" w:author="Alexis Harris" w:date="2024-04-18T14:16:00Z">
        <w:r w:rsidR="00011907">
          <w:t>That being said, l</w:t>
        </w:r>
      </w:ins>
      <w:del w:id="173" w:author="Alexis Harris" w:date="2024-04-18T14:16:00Z">
        <w:r w:rsidR="00112307">
          <w:delText>L</w:delText>
        </w:r>
      </w:del>
      <w:r w:rsidR="00A9289B">
        <w:t>arger housing associations ap</w:t>
      </w:r>
      <w:r w:rsidR="000B156E">
        <w:t xml:space="preserve">pear to be significantly less involved in the market </w:t>
      </w:r>
      <w:r w:rsidR="006B4028">
        <w:t>and are withdrawing even more than noted in 2022</w:t>
      </w:r>
      <w:ins w:id="174" w:author="Alexis Harris" w:date="2024-04-18T14:16:00Z">
        <w:r w:rsidR="00011907">
          <w:t xml:space="preserve"> due to </w:t>
        </w:r>
        <w:r w:rsidR="009013C4">
          <w:t xml:space="preserve">wider </w:t>
        </w:r>
        <w:r w:rsidR="00AB29C8">
          <w:t>macroeconomic and policy forces</w:t>
        </w:r>
      </w:ins>
      <w:r w:rsidR="00032B19">
        <w:t xml:space="preserve">. </w:t>
      </w:r>
      <w:r w:rsidR="000E4EF1">
        <w:t xml:space="preserve"> </w:t>
      </w:r>
      <w:commentRangeStart w:id="175"/>
      <w:r w:rsidR="005825A0">
        <w:t>R</w:t>
      </w:r>
      <w:r w:rsidR="00D17640">
        <w:t xml:space="preserve">emaining </w:t>
      </w:r>
      <w:r w:rsidR="005825A0">
        <w:t xml:space="preserve">small and </w:t>
      </w:r>
      <w:r w:rsidR="000E4EF1">
        <w:t xml:space="preserve">medium housing associations </w:t>
      </w:r>
      <w:r w:rsidR="009C4E90">
        <w:t>appear to be m</w:t>
      </w:r>
      <w:r w:rsidR="000E4EF1">
        <w:t>ore willing to invest</w:t>
      </w:r>
      <w:r w:rsidR="00E2363F">
        <w:t>,</w:t>
      </w:r>
      <w:commentRangeEnd w:id="175"/>
      <w:r>
        <w:rPr>
          <w:rStyle w:val="CommentReference"/>
        </w:rPr>
        <w:commentReference w:id="175"/>
      </w:r>
      <w:r w:rsidR="00E2363F">
        <w:t xml:space="preserve"> but are themselves constrained by </w:t>
      </w:r>
      <w:r w:rsidR="00D407C0">
        <w:t>the financial situation and access to funding</w:t>
      </w:r>
      <w:r w:rsidR="00475307">
        <w:t xml:space="preserve">. The picture for </w:t>
      </w:r>
      <w:r w:rsidR="00481E77">
        <w:t>local authorities</w:t>
      </w:r>
      <w:r w:rsidR="00475307">
        <w:t xml:space="preserve"> is mixed, </w:t>
      </w:r>
      <w:commentRangeStart w:id="176"/>
      <w:commentRangeStart w:id="177"/>
      <w:r w:rsidR="00475307">
        <w:t>with a couple</w:t>
      </w:r>
      <w:ins w:id="178" w:author="Luca Dellepiane" w:date="2024-04-18T10:46:00Z">
        <w:r w:rsidR="00851470">
          <w:t xml:space="preserve"> of those </w:t>
        </w:r>
      </w:ins>
      <w:ins w:id="179" w:author="Luca Dellepiane" w:date="2024-04-18T12:48:00Z">
        <w:r w:rsidR="00C92102">
          <w:t>that partic</w:t>
        </w:r>
        <w:r w:rsidR="00A832E0">
          <w:t xml:space="preserve">ipated </w:t>
        </w:r>
        <w:r w:rsidR="00C92102">
          <w:t>in the research</w:t>
        </w:r>
      </w:ins>
      <w:r w:rsidR="00475307">
        <w:t xml:space="preserve"> fairly a</w:t>
      </w:r>
      <w:commentRangeEnd w:id="176"/>
      <w:r>
        <w:rPr>
          <w:rStyle w:val="CommentReference"/>
        </w:rPr>
        <w:commentReference w:id="176"/>
      </w:r>
      <w:commentRangeEnd w:id="177"/>
      <w:r w:rsidR="00270B64">
        <w:rPr>
          <w:rStyle w:val="CommentReference"/>
          <w:rFonts w:eastAsia="Times New Roman"/>
          <w:color w:val="auto"/>
          <w:shd w:val="clear" w:color="auto" w:fill="auto"/>
        </w:rPr>
        <w:commentReference w:id="177"/>
      </w:r>
      <w:r w:rsidR="00475307">
        <w:t xml:space="preserve">ctive </w:t>
      </w:r>
      <w:r w:rsidR="00020AFD">
        <w:t xml:space="preserve">in the market, </w:t>
      </w:r>
      <w:r w:rsidR="00475307">
        <w:t xml:space="preserve">but most </w:t>
      </w:r>
      <w:r w:rsidR="00EC20D6">
        <w:t xml:space="preserve">either </w:t>
      </w:r>
      <w:r w:rsidR="00A60455">
        <w:t xml:space="preserve">marginally involved or </w:t>
      </w:r>
      <w:r w:rsidR="00EC20D6">
        <w:t>not involved</w:t>
      </w:r>
      <w:r w:rsidR="00A60455">
        <w:t xml:space="preserve"> at all.</w:t>
      </w:r>
      <w:ins w:id="180" w:author="Luca Dellepiane" w:date="2024-04-18T15:13:00Z">
        <w:r w:rsidR="00AF13E2">
          <w:t xml:space="preserve"> </w:t>
        </w:r>
      </w:ins>
      <w:ins w:id="181" w:author="Luca Dellepiane" w:date="2024-04-18T15:14:00Z">
        <w:r w:rsidR="00AF13E2">
          <w:t xml:space="preserve">Those that are active appear to be motivated </w:t>
        </w:r>
        <w:r w:rsidR="00B23105">
          <w:t xml:space="preserve">by </w:t>
        </w:r>
      </w:ins>
      <w:ins w:id="182" w:author="Luca Dellepiane" w:date="2024-04-18T15:15:00Z">
        <w:r w:rsidR="001B29C9">
          <w:t xml:space="preserve">the lower development risk that comes with section 106 acquisitions and </w:t>
        </w:r>
      </w:ins>
      <w:ins w:id="183" w:author="Luca Dellepiane" w:date="2024-04-18T15:14:00Z">
        <w:r w:rsidR="00B23105">
          <w:t>compet</w:t>
        </w:r>
        <w:r w:rsidR="00F75D81">
          <w:t xml:space="preserve">itive prices that </w:t>
        </w:r>
        <w:r w:rsidR="005D6675">
          <w:t xml:space="preserve">can be </w:t>
        </w:r>
        <w:r w:rsidR="001A1B6F">
          <w:t>agreed in the current market</w:t>
        </w:r>
      </w:ins>
      <w:ins w:id="184" w:author="Luca Dellepiane" w:date="2024-04-18T15:15:00Z">
        <w:r w:rsidR="001B29C9">
          <w:t>.</w:t>
        </w:r>
      </w:ins>
      <w:r w:rsidR="004A61B7">
        <w:t xml:space="preserve"> FPRPs </w:t>
      </w:r>
      <w:r w:rsidR="00EA0DF7">
        <w:t>are still active, but not on levels seen before the sharp increase in interest rates.</w:t>
      </w:r>
    </w:p>
    <w:p w14:paraId="5A9CECB5" w14:textId="52DCCACD" w:rsidR="00A832E0" w:rsidRDefault="00A832E0">
      <w:pPr>
        <w:pStyle w:val="Mainbody"/>
        <w:numPr>
          <w:ilvl w:val="1"/>
          <w:numId w:val="5"/>
        </w:numPr>
        <w:ind w:left="357" w:hanging="357"/>
      </w:pPr>
      <w:ins w:id="185" w:author="Luca Dellepiane" w:date="2024-04-18T12:48:00Z">
        <w:r>
          <w:t>Difficulties in the section 106</w:t>
        </w:r>
        <w:r w:rsidR="00856F03">
          <w:t xml:space="preserve"> </w:t>
        </w:r>
      </w:ins>
      <w:ins w:id="186" w:author="Luca Dellepiane" w:date="2024-04-18T12:49:00Z">
        <w:r w:rsidR="00856F03">
          <w:t xml:space="preserve">market should be seen in the context of </w:t>
        </w:r>
      </w:ins>
      <w:ins w:id="187" w:author="Alexis Harris" w:date="2024-04-18T14:17:00Z">
        <w:r w:rsidR="00672DB4">
          <w:t xml:space="preserve">major challenges to providers both in respect of the </w:t>
        </w:r>
      </w:ins>
      <w:ins w:id="188" w:author="Luca Dellepiane" w:date="2024-04-18T12:49:00Z">
        <w:del w:id="189" w:author="Alexis Harris" w:date="2024-04-18T14:17:00Z">
          <w:r w:rsidR="00856F03">
            <w:delText xml:space="preserve">a significant change in both the </w:delText>
          </w:r>
        </w:del>
        <w:r w:rsidR="00856F03">
          <w:t>financial health of the sector</w:t>
        </w:r>
        <w:del w:id="190" w:author="Alexis Harris" w:date="2024-04-18T14:17:00Z">
          <w:r w:rsidR="00856F03">
            <w:delText>s</w:delText>
          </w:r>
        </w:del>
        <w:r w:rsidR="00856F03">
          <w:t xml:space="preserve"> </w:t>
        </w:r>
        <w:r w:rsidR="00CB27F6">
          <w:t>and in t</w:t>
        </w:r>
      </w:ins>
      <w:ins w:id="191" w:author="Alexis Harris" w:date="2024-04-18T14:17:00Z">
        <w:r w:rsidR="00672DB4">
          <w:t xml:space="preserve">erms of the </w:t>
        </w:r>
      </w:ins>
      <w:ins w:id="192" w:author="Alexis Harris" w:date="2024-04-18T14:18:00Z">
        <w:r w:rsidR="00672DB4">
          <w:t xml:space="preserve">implications of </w:t>
        </w:r>
      </w:ins>
      <w:ins w:id="193" w:author="Alexis Harris" w:date="2024-04-18T14:17:00Z">
        <w:r w:rsidR="00672DB4">
          <w:t>new</w:t>
        </w:r>
      </w:ins>
      <w:ins w:id="194" w:author="Luca Dellepiane" w:date="2024-04-18T12:49:00Z">
        <w:del w:id="195" w:author="Alexis Harris" w:date="2024-04-18T14:17:00Z">
          <w:r w:rsidR="00CB27F6" w:rsidDel="00672DB4">
            <w:delText>he</w:delText>
          </w:r>
        </w:del>
        <w:r w:rsidR="00CB27F6">
          <w:t xml:space="preserve"> regulatory </w:t>
        </w:r>
        <w:del w:id="196" w:author="Alexis Harris" w:date="2024-04-18T14:17:00Z">
          <w:r w:rsidR="00CB27F6">
            <w:delText>approach taken</w:delText>
          </w:r>
        </w:del>
      </w:ins>
      <w:ins w:id="197" w:author="Alexis Harris" w:date="2024-04-18T14:18:00Z">
        <w:r w:rsidR="00672DB4">
          <w:t xml:space="preserve">requirements </w:t>
        </w:r>
      </w:ins>
      <w:ins w:id="198" w:author="Alexis Harris" w:date="2024-04-18T14:17:00Z">
        <w:r w:rsidR="00672DB4">
          <w:t>imposed</w:t>
        </w:r>
      </w:ins>
      <w:ins w:id="199" w:author="Luca Dellepiane" w:date="2024-04-18T12:49:00Z">
        <w:r w:rsidR="00CB27F6">
          <w:t xml:space="preserve"> by government</w:t>
        </w:r>
      </w:ins>
      <w:ins w:id="200" w:author="Luca Dellepiane" w:date="2024-04-18T12:50:00Z">
        <w:r w:rsidR="00CB27F6">
          <w:t xml:space="preserve">. </w:t>
        </w:r>
      </w:ins>
      <w:ins w:id="201" w:author="Alexis Harris" w:date="2024-04-18T14:18:00Z">
        <w:r w:rsidR="00150BE2">
          <w:t>The w</w:t>
        </w:r>
      </w:ins>
      <w:ins w:id="202" w:author="Luca Dellepiane" w:date="2024-04-18T12:50:00Z">
        <w:del w:id="203" w:author="Alexis Harris" w:date="2024-04-18T14:18:00Z">
          <w:r w:rsidR="008416A9">
            <w:delText>W</w:delText>
          </w:r>
        </w:del>
        <w:r w:rsidR="008416A9">
          <w:t xml:space="preserve">orsened financial health of </w:t>
        </w:r>
        <w:r w:rsidR="00190763">
          <w:t xml:space="preserve">housing associations and local authorities </w:t>
        </w:r>
      </w:ins>
      <w:ins w:id="204" w:author="Alexis Harris" w:date="2024-04-18T14:18:00Z">
        <w:r w:rsidR="00150BE2">
          <w:t xml:space="preserve">is </w:t>
        </w:r>
      </w:ins>
      <w:ins w:id="205" w:author="Luca Dellepiane" w:date="2024-04-18T12:50:00Z">
        <w:r w:rsidR="00190763">
          <w:t xml:space="preserve">driven by </w:t>
        </w:r>
      </w:ins>
      <w:ins w:id="206" w:author="Luca Dellepiane" w:date="2024-04-18T12:53:00Z">
        <w:r w:rsidR="00DA32D4">
          <w:t xml:space="preserve">external </w:t>
        </w:r>
        <w:r w:rsidR="00A37EF0">
          <w:t xml:space="preserve">macroeconomic pressures, changes in </w:t>
        </w:r>
      </w:ins>
      <w:ins w:id="207" w:author="Luca Dellepiane" w:date="2024-04-18T12:51:00Z">
        <w:r w:rsidR="002D66BA">
          <w:t xml:space="preserve">government’s policy </w:t>
        </w:r>
        <w:r w:rsidR="00574BB6">
          <w:t>(such as rent reduc</w:t>
        </w:r>
      </w:ins>
      <w:ins w:id="208" w:author="Luca Dellepiane" w:date="2024-04-18T12:52:00Z">
        <w:r w:rsidR="00574BB6">
          <w:t>tion and significant reduction of grant)</w:t>
        </w:r>
      </w:ins>
      <w:ins w:id="209" w:author="Luca Dellepiane" w:date="2024-04-18T12:53:00Z">
        <w:r w:rsidR="00A37EF0">
          <w:t xml:space="preserve"> and greater emphasis </w:t>
        </w:r>
        <w:r w:rsidR="00117C23">
          <w:t xml:space="preserve">on quality </w:t>
        </w:r>
      </w:ins>
      <w:ins w:id="210" w:author="Luca Dellepiane" w:date="2024-04-18T12:54:00Z">
        <w:r w:rsidR="00117C23">
          <w:t>and maintenance</w:t>
        </w:r>
      </w:ins>
      <w:ins w:id="211" w:author="Alexis Harris" w:date="2024-04-18T14:18:00Z">
        <w:r w:rsidR="00E04257">
          <w:t xml:space="preserve">, which </w:t>
        </w:r>
      </w:ins>
      <w:ins w:id="212" w:author="Luca Dellepiane" w:date="2024-04-18T12:54:00Z">
        <w:del w:id="213" w:author="Alexis Harris" w:date="2024-04-18T14:18:00Z">
          <w:r w:rsidR="00117C23">
            <w:delText xml:space="preserve"> </w:delText>
          </w:r>
        </w:del>
        <w:r w:rsidR="00117C23">
          <w:t xml:space="preserve">are all moving boards and cabinets away from development. </w:t>
        </w:r>
      </w:ins>
      <w:ins w:id="214" w:author="Luca Dellepiane" w:date="2024-04-18T13:02:00Z">
        <w:r w:rsidR="00B90401">
          <w:t xml:space="preserve">This has a direct impact on RPs willingness to deliver and – consequently – acquire section 106 homes. </w:t>
        </w:r>
      </w:ins>
      <w:ins w:id="215" w:author="Luca Dellepiane" w:date="2024-04-18T13:00:00Z">
        <w:r w:rsidR="00DC2998">
          <w:t>Alongside the financial challenges experienced by the sector, the more stringent regulatory environment</w:t>
        </w:r>
      </w:ins>
      <w:ins w:id="216" w:author="Luca Dellepiane" w:date="2024-04-18T13:01:00Z">
        <w:r w:rsidR="00EC7D9A">
          <w:t xml:space="preserve"> and the introduction of measures such as </w:t>
        </w:r>
        <w:del w:id="217" w:author="Alexis Harris" w:date="2024-04-18T14:18:00Z">
          <w:r w:rsidR="00EC7D9A">
            <w:delText xml:space="preserve">the </w:delText>
          </w:r>
        </w:del>
        <w:r w:rsidR="00EC7D9A">
          <w:t>Tenant Satisfaction Measures</w:t>
        </w:r>
      </w:ins>
      <w:ins w:id="218" w:author="Luca Dellepiane" w:date="2024-04-18T13:06:00Z">
        <w:del w:id="219" w:author="Alexis Harris" w:date="2024-04-18T14:18:00Z">
          <w:r w:rsidR="000F6F0D">
            <w:delText>,</w:delText>
          </w:r>
        </w:del>
      </w:ins>
      <w:ins w:id="220" w:author="Luca Dellepiane" w:date="2024-04-18T13:01:00Z">
        <w:r w:rsidR="00245F31">
          <w:t xml:space="preserve"> are </w:t>
        </w:r>
      </w:ins>
      <w:ins w:id="221" w:author="Luca Dellepiane" w:date="2024-04-18T13:03:00Z">
        <w:r w:rsidR="00291A1B">
          <w:t xml:space="preserve">not only </w:t>
        </w:r>
      </w:ins>
      <w:ins w:id="222" w:author="Luca Dellepiane" w:date="2024-04-18T13:02:00Z">
        <w:r w:rsidR="00013734">
          <w:t>re-</w:t>
        </w:r>
      </w:ins>
      <w:ins w:id="223" w:author="Luca Dellepiane" w:date="2024-04-18T13:03:00Z">
        <w:r w:rsidR="00013734">
          <w:t>orienting</w:t>
        </w:r>
      </w:ins>
      <w:ins w:id="224" w:author="Luca Dellepiane" w:date="2024-04-18T13:02:00Z">
        <w:r w:rsidR="00013734">
          <w:t xml:space="preserve"> </w:t>
        </w:r>
      </w:ins>
      <w:ins w:id="225" w:author="Luca Dellepiane" w:date="2024-04-18T13:03:00Z">
        <w:r w:rsidR="00291A1B">
          <w:t xml:space="preserve">RPs </w:t>
        </w:r>
        <w:r w:rsidR="00013734">
          <w:t xml:space="preserve">towards </w:t>
        </w:r>
      </w:ins>
      <w:ins w:id="226" w:author="Luca Dellepiane" w:date="2024-04-18T13:02:00Z">
        <w:r w:rsidR="00245F31">
          <w:t>existing stock</w:t>
        </w:r>
      </w:ins>
      <w:ins w:id="227" w:author="Luca Dellepiane" w:date="2024-04-18T13:03:00Z">
        <w:r w:rsidR="00291A1B">
          <w:t>, but are driving decisions on acquisitions of section 106 homes too</w:t>
        </w:r>
      </w:ins>
      <w:ins w:id="228" w:author="Luca Dellepiane" w:date="2024-04-18T13:02:00Z">
        <w:r w:rsidR="00B90401">
          <w:t>.</w:t>
        </w:r>
      </w:ins>
      <w:ins w:id="229" w:author="Luca Dellepiane" w:date="2024-04-18T13:03:00Z">
        <w:r w:rsidR="00291A1B">
          <w:t xml:space="preserve"> </w:t>
        </w:r>
      </w:ins>
      <w:ins w:id="230" w:author="Alexis Harris" w:date="2024-04-18T14:19:00Z">
        <w:r w:rsidR="00E04257">
          <w:t xml:space="preserve">RPs are experiencing </w:t>
        </w:r>
      </w:ins>
      <w:ins w:id="231" w:author="Luca Dellepiane" w:date="2024-04-18T13:04:00Z">
        <w:del w:id="232" w:author="Alexis Harris" w:date="2024-04-18T14:19:00Z">
          <w:r w:rsidR="0093725A">
            <w:delText xml:space="preserve">A feeling of </w:delText>
          </w:r>
        </w:del>
        <w:r w:rsidR="0093725A">
          <w:t>lack of control over service charges</w:t>
        </w:r>
        <w:r w:rsidR="001614B2">
          <w:t xml:space="preserve"> and repairs (largely </w:t>
        </w:r>
      </w:ins>
      <w:ins w:id="233" w:author="Luca Dellepiane" w:date="2024-04-18T13:05:00Z">
        <w:r w:rsidR="0091132F">
          <w:t>dependent</w:t>
        </w:r>
      </w:ins>
      <w:ins w:id="234" w:author="Luca Dellepiane" w:date="2024-04-18T13:04:00Z">
        <w:r w:rsidR="001614B2">
          <w:t xml:space="preserve"> on </w:t>
        </w:r>
      </w:ins>
      <w:ins w:id="235" w:author="Luca Dellepiane" w:date="2024-04-18T13:05:00Z">
        <w:r w:rsidR="001614B2">
          <w:t xml:space="preserve">freeholders and </w:t>
        </w:r>
        <w:r w:rsidR="0091132F">
          <w:t xml:space="preserve">managing agents that are held to lower standards than RPs) </w:t>
        </w:r>
      </w:ins>
      <w:ins w:id="236" w:author="Alexis Harris" w:date="2024-04-18T14:19:00Z">
        <w:r w:rsidR="00945F8E">
          <w:t xml:space="preserve">and this uncertainty </w:t>
        </w:r>
      </w:ins>
      <w:ins w:id="237" w:author="Luca Dellepiane" w:date="2024-04-18T13:05:00Z">
        <w:r w:rsidR="0091132F">
          <w:t xml:space="preserve">is fuelling scepticism </w:t>
        </w:r>
      </w:ins>
      <w:ins w:id="238" w:author="Luca Dellepiane" w:date="2024-04-18T13:06:00Z">
        <w:r w:rsidR="000F6F0D">
          <w:t xml:space="preserve">over section 106 acquisitions. </w:t>
        </w:r>
      </w:ins>
    </w:p>
    <w:p w14:paraId="2A5F4EFC" w14:textId="77777777" w:rsidR="00402978" w:rsidRPr="00402978" w:rsidRDefault="00402978" w:rsidP="00402978">
      <w:pPr>
        <w:pStyle w:val="Mainbody"/>
        <w:numPr>
          <w:ilvl w:val="0"/>
          <w:numId w:val="0"/>
        </w:numPr>
        <w:ind w:left="357"/>
        <w:rPr>
          <w:u w:val="single"/>
        </w:rPr>
      </w:pPr>
      <w:r w:rsidRPr="00402978">
        <w:rPr>
          <w:u w:val="single"/>
        </w:rPr>
        <w:t xml:space="preserve">Large housing associations </w:t>
      </w:r>
    </w:p>
    <w:p w14:paraId="4720B65D" w14:textId="07EDEA01" w:rsidR="008E6B96" w:rsidRDefault="00E0398C">
      <w:pPr>
        <w:pStyle w:val="Mainbody"/>
        <w:numPr>
          <w:ilvl w:val="1"/>
          <w:numId w:val="5"/>
        </w:numPr>
        <w:ind w:left="357" w:hanging="357"/>
      </w:pPr>
      <w:r>
        <w:t xml:space="preserve">G15 housing associations explained that they have </w:t>
      </w:r>
      <w:r w:rsidR="008E6B96">
        <w:t xml:space="preserve">reduced </w:t>
      </w:r>
      <w:r>
        <w:t>their</w:t>
      </w:r>
      <w:r w:rsidR="008E6B96">
        <w:t xml:space="preserve"> </w:t>
      </w:r>
      <w:r w:rsidR="00A60455">
        <w:t>s</w:t>
      </w:r>
      <w:r>
        <w:t xml:space="preserve">ection </w:t>
      </w:r>
      <w:r w:rsidR="008E6B96">
        <w:t xml:space="preserve">106 purchases </w:t>
      </w:r>
      <w:r w:rsidR="003D6292">
        <w:t xml:space="preserve">(see Graph 1 below) </w:t>
      </w:r>
      <w:r w:rsidR="008E6B96">
        <w:t xml:space="preserve">both in and out of London. </w:t>
      </w:r>
      <w:r w:rsidR="00C24449">
        <w:t>T</w:t>
      </w:r>
      <w:r w:rsidR="00831408">
        <w:t xml:space="preserve">he reduction in section 106 </w:t>
      </w:r>
      <w:r w:rsidR="00E95D90">
        <w:t>acquisitions</w:t>
      </w:r>
      <w:r w:rsidR="009B5EE5">
        <w:t xml:space="preserve"> </w:t>
      </w:r>
      <w:r w:rsidR="00C24449">
        <w:t>as percentage of overall affordable housing delivered</w:t>
      </w:r>
      <w:r w:rsidR="00E95D90">
        <w:t xml:space="preserve"> </w:t>
      </w:r>
      <w:r w:rsidR="001E5EE2">
        <w:t xml:space="preserve">is a trend started </w:t>
      </w:r>
      <w:r w:rsidR="009B5EE5">
        <w:t xml:space="preserve">– at the very </w:t>
      </w:r>
      <w:r w:rsidR="003D6292">
        <w:t>l</w:t>
      </w:r>
      <w:r w:rsidR="009B5EE5">
        <w:t>east – in 2020-21</w:t>
      </w:r>
      <w:r w:rsidR="00C24449">
        <w:t xml:space="preserve">. However, the general reduction in affordable housing delivery </w:t>
      </w:r>
      <w:r w:rsidR="00A20CAF">
        <w:t>–</w:t>
      </w:r>
      <w:r w:rsidR="0078242F">
        <w:t xml:space="preserve"> </w:t>
      </w:r>
      <w:r w:rsidR="00A20CAF">
        <w:t xml:space="preserve">caused by well documented issues – and a decision to focus development activity </w:t>
      </w:r>
      <w:r w:rsidR="007A5030">
        <w:t xml:space="preserve">on </w:t>
      </w:r>
      <w:r w:rsidR="002E6C1D">
        <w:t xml:space="preserve">AHP </w:t>
      </w:r>
      <w:r w:rsidR="005E505C">
        <w:t>grant funded homes</w:t>
      </w:r>
      <w:r w:rsidR="002E6C1D">
        <w:t xml:space="preserve"> (in which </w:t>
      </w:r>
      <w:r w:rsidR="00237E76">
        <w:t xml:space="preserve">purchasing </w:t>
      </w:r>
      <w:r w:rsidR="00767EC7">
        <w:t>s</w:t>
      </w:r>
      <w:r w:rsidR="002E6C1D">
        <w:t xml:space="preserve">ection 106 homes </w:t>
      </w:r>
      <w:r w:rsidR="00237E76">
        <w:t xml:space="preserve">from other developers </w:t>
      </w:r>
      <w:r w:rsidR="002E6C1D">
        <w:t>generally do not count)</w:t>
      </w:r>
      <w:r w:rsidR="00EC1F72">
        <w:t xml:space="preserve"> and</w:t>
      </w:r>
      <w:r w:rsidR="00231FCC">
        <w:t xml:space="preserve"> </w:t>
      </w:r>
      <w:r w:rsidR="008E6B96">
        <w:t>committed schemes</w:t>
      </w:r>
      <w:r w:rsidR="00DF363A">
        <w:t>, has further reduced the number of acquisitions in 20</w:t>
      </w:r>
      <w:r w:rsidR="00BA2E11">
        <w:t>22-23 and 2023-24</w:t>
      </w:r>
      <w:r w:rsidR="008E6B96">
        <w:t xml:space="preserve">. </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tblGrid>
      <w:tr w:rsidR="00767EC7" w14:paraId="7814BE67" w14:textId="77777777" w:rsidTr="00444503">
        <w:tc>
          <w:tcPr>
            <w:tcW w:w="7939" w:type="dxa"/>
          </w:tcPr>
          <w:p w14:paraId="407C3547" w14:textId="00B301DB" w:rsidR="00767EC7" w:rsidRDefault="00767EC7" w:rsidP="00D92492">
            <w:pPr>
              <w:pStyle w:val="Mainbody"/>
              <w:numPr>
                <w:ilvl w:val="0"/>
                <w:numId w:val="0"/>
              </w:numPr>
              <w:spacing w:after="0"/>
            </w:pPr>
            <w:r>
              <w:t xml:space="preserve">Graph 1 </w:t>
            </w:r>
            <w:r w:rsidR="006A19A8">
              <w:t>–</w:t>
            </w:r>
            <w:r>
              <w:t xml:space="preserve"> </w:t>
            </w:r>
            <w:r w:rsidR="006A19A8">
              <w:t xml:space="preserve">G15 </w:t>
            </w:r>
            <w:r w:rsidR="00463C20">
              <w:t>affordable homes starts and percentage of section 106 over total</w:t>
            </w:r>
            <w:r w:rsidR="00AD52B6">
              <w:t xml:space="preserve"> – All schemes</w:t>
            </w:r>
            <w:r w:rsidR="00D17640">
              <w:t xml:space="preserve"> in London</w:t>
            </w:r>
            <w:r w:rsidR="00444503">
              <w:rPr>
                <w:rStyle w:val="FootnoteReference"/>
              </w:rPr>
              <w:footnoteReference w:id="7"/>
            </w:r>
            <w:r w:rsidR="006A19A8">
              <w:t xml:space="preserve">  </w:t>
            </w:r>
          </w:p>
        </w:tc>
      </w:tr>
      <w:tr w:rsidR="00767EC7" w14:paraId="08E6967A" w14:textId="77777777" w:rsidTr="00444503">
        <w:tc>
          <w:tcPr>
            <w:tcW w:w="7939" w:type="dxa"/>
          </w:tcPr>
          <w:p w14:paraId="4ED97EE9" w14:textId="1F185978" w:rsidR="00767EC7" w:rsidRDefault="00463C20" w:rsidP="00767EC7">
            <w:pPr>
              <w:pStyle w:val="Mainbody"/>
              <w:numPr>
                <w:ilvl w:val="0"/>
                <w:numId w:val="0"/>
              </w:numPr>
            </w:pPr>
            <w:r>
              <w:rPr>
                <w:noProof/>
              </w:rPr>
              <w:drawing>
                <wp:inline distT="0" distB="0" distL="0" distR="0" wp14:anchorId="042D1B87" wp14:editId="51401A87">
                  <wp:extent cx="4856672" cy="2424023"/>
                  <wp:effectExtent l="0" t="0" r="1270" b="14605"/>
                  <wp:docPr id="1" name="Chart 1">
                    <a:extLst xmlns:a="http://schemas.openxmlformats.org/drawingml/2006/main">
                      <a:ext uri="{FF2B5EF4-FFF2-40B4-BE49-F238E27FC236}">
                        <a16:creationId xmlns:a16="http://schemas.microsoft.com/office/drawing/2014/main" id="{89F4EED0-E960-A9DB-9F07-34E8BD702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60614698" w14:textId="33BB0D8F" w:rsidR="00E607E5" w:rsidRDefault="002B5ED1">
      <w:pPr>
        <w:pStyle w:val="Mainbody"/>
        <w:numPr>
          <w:ilvl w:val="1"/>
          <w:numId w:val="5"/>
        </w:numPr>
        <w:ind w:left="357" w:hanging="357"/>
      </w:pPr>
      <w:r>
        <w:t xml:space="preserve">When looking for opportunities, </w:t>
      </w:r>
      <w:r w:rsidR="004C43C5">
        <w:t xml:space="preserve">G15 housing associations </w:t>
      </w:r>
      <w:r w:rsidR="00682A85">
        <w:t>reported to us that they</w:t>
      </w:r>
      <w:r w:rsidR="004C43C5">
        <w:t xml:space="preserve"> tend to avoid</w:t>
      </w:r>
      <w:r w:rsidR="00E607E5">
        <w:t xml:space="preserve"> </w:t>
      </w:r>
      <w:commentRangeStart w:id="239"/>
      <w:commentRangeStart w:id="240"/>
      <w:commentRangeStart w:id="241"/>
      <w:r w:rsidR="00E607E5">
        <w:t xml:space="preserve">tall buildings </w:t>
      </w:r>
      <w:commentRangeEnd w:id="239"/>
      <w:r>
        <w:rPr>
          <w:rStyle w:val="CommentReference"/>
        </w:rPr>
        <w:commentReference w:id="239"/>
      </w:r>
      <w:commentRangeEnd w:id="240"/>
      <w:r w:rsidR="00492D8A">
        <w:rPr>
          <w:rStyle w:val="CommentReference"/>
          <w:rFonts w:eastAsia="Times New Roman"/>
          <w:color w:val="auto"/>
          <w:shd w:val="clear" w:color="auto" w:fill="auto"/>
        </w:rPr>
        <w:commentReference w:id="240"/>
      </w:r>
      <w:commentRangeEnd w:id="241"/>
      <w:r w:rsidR="008D5CC9">
        <w:rPr>
          <w:rStyle w:val="CommentReference"/>
          <w:rFonts w:eastAsia="Times New Roman"/>
          <w:color w:val="auto"/>
          <w:shd w:val="clear" w:color="auto" w:fill="auto"/>
        </w:rPr>
        <w:commentReference w:id="241"/>
      </w:r>
      <w:r w:rsidR="00E607E5">
        <w:t>and small</w:t>
      </w:r>
      <w:r w:rsidR="00686A5C">
        <w:t xml:space="preserve"> </w:t>
      </w:r>
      <w:ins w:id="242" w:author="Alexis Harris" w:date="2024-04-18T14:20:00Z">
        <w:r w:rsidR="007B1CDC">
          <w:t xml:space="preserve">schemes </w:t>
        </w:r>
      </w:ins>
      <w:r w:rsidR="00686A5C">
        <w:t>(below 50 homes</w:t>
      </w:r>
      <w:r w:rsidR="00C46B28">
        <w:t>)</w:t>
      </w:r>
      <w:ins w:id="243" w:author="Luca Dellepiane" w:date="2024-04-18T15:16:00Z">
        <w:r w:rsidR="00C62209" w:rsidRPr="00C62209">
          <w:rPr>
            <w:rStyle w:val="FootnoteReference"/>
          </w:rPr>
          <w:t xml:space="preserve"> </w:t>
        </w:r>
        <w:r w:rsidR="00C62209">
          <w:rPr>
            <w:rStyle w:val="FootnoteReference"/>
          </w:rPr>
          <w:footnoteReference w:id="8"/>
        </w:r>
      </w:ins>
      <w:r w:rsidR="00E607E5">
        <w:t xml:space="preserve">. </w:t>
      </w:r>
      <w:r w:rsidR="00D101E6">
        <w:t xml:space="preserve">Tall buildings </w:t>
      </w:r>
      <w:r w:rsidR="00584BCC">
        <w:t xml:space="preserve">attract </w:t>
      </w:r>
      <w:r w:rsidR="00C05B57">
        <w:t xml:space="preserve">higher service charges, </w:t>
      </w:r>
      <w:r w:rsidR="00DE32F8">
        <w:t>have been</w:t>
      </w:r>
      <w:r w:rsidR="00C05B57">
        <w:t xml:space="preserve"> </w:t>
      </w:r>
      <w:r w:rsidR="00DE32F8">
        <w:t xml:space="preserve">subject to changing building safety regulations and </w:t>
      </w:r>
      <w:r w:rsidR="00402016">
        <w:t xml:space="preserve">present concerns in terms of being lettable to families with children. </w:t>
      </w:r>
      <w:r w:rsidR="002A6DD7">
        <w:t>S</w:t>
      </w:r>
      <w:r w:rsidR="00E607E5">
        <w:t>mall</w:t>
      </w:r>
      <w:r w:rsidR="002A6DD7">
        <w:t xml:space="preserve"> and/or</w:t>
      </w:r>
      <w:r w:rsidR="00E607E5">
        <w:t xml:space="preserve"> </w:t>
      </w:r>
      <w:r w:rsidR="00D812B2">
        <w:t xml:space="preserve">schemes situated </w:t>
      </w:r>
      <w:r w:rsidR="00DE714B">
        <w:t>outside their core operational footprint</w:t>
      </w:r>
      <w:r w:rsidR="002A6DD7">
        <w:t xml:space="preserve"> are </w:t>
      </w:r>
      <w:r w:rsidR="00D414DF">
        <w:t xml:space="preserve">– generally - </w:t>
      </w:r>
      <w:r w:rsidR="00E607E5">
        <w:t xml:space="preserve">very inefficient for </w:t>
      </w:r>
      <w:r w:rsidR="002A6DD7">
        <w:t>them to manage</w:t>
      </w:r>
      <w:r w:rsidR="00D414DF">
        <w:t xml:space="preserve">. </w:t>
      </w:r>
      <w:r w:rsidR="009A0450">
        <w:t xml:space="preserve">The data </w:t>
      </w:r>
      <w:r w:rsidR="00937734">
        <w:t xml:space="preserve">(Graph 2) </w:t>
      </w:r>
      <w:r w:rsidR="009A0450">
        <w:t>seems to confirm that</w:t>
      </w:r>
      <w:r w:rsidR="00937734">
        <w:t xml:space="preserve">, </w:t>
      </w:r>
      <w:ins w:id="246" w:author="Luca Dellepiane" w:date="2024-04-18T11:56:00Z">
        <w:r w:rsidR="0027231E">
          <w:t xml:space="preserve">in the context of </w:t>
        </w:r>
      </w:ins>
      <w:ins w:id="247" w:author="Luca Dellepiane" w:date="2024-04-18T11:55:00Z">
        <w:r w:rsidR="00B717A8">
          <w:t xml:space="preserve">a general </w:t>
        </w:r>
        <w:r w:rsidR="006150F4">
          <w:t xml:space="preserve">contraction in development activity, </w:t>
        </w:r>
      </w:ins>
      <w:r w:rsidR="00937734">
        <w:t xml:space="preserve">when delivering small schemes, </w:t>
      </w:r>
      <w:r w:rsidR="009A0450">
        <w:t>G15 housing associations</w:t>
      </w:r>
      <w:ins w:id="248" w:author="Luca Dellepiane" w:date="2024-04-18T11:56:00Z">
        <w:r w:rsidR="00E42004">
          <w:t xml:space="preserve"> priorities </w:t>
        </w:r>
      </w:ins>
      <w:commentRangeStart w:id="249"/>
      <w:del w:id="250" w:author="Luca Dellepiane" w:date="2024-04-18T11:56:00Z">
        <w:r w:rsidR="009A0450" w:rsidDel="00E42004">
          <w:delText xml:space="preserve"> hav</w:delText>
        </w:r>
        <w:r w:rsidR="00937734" w:rsidDel="00E42004">
          <w:delText xml:space="preserve">e shifted their focus on </w:delText>
        </w:r>
      </w:del>
      <w:r w:rsidR="00937734">
        <w:t>land-led delivery</w:t>
      </w:r>
      <w:ins w:id="251" w:author="Luca Dellepiane" w:date="2024-04-18T11:56:00Z">
        <w:r w:rsidR="00E42004">
          <w:t xml:space="preserve"> over section 106 acquisitions</w:t>
        </w:r>
      </w:ins>
      <w:r w:rsidR="00937734">
        <w:t>.</w:t>
      </w:r>
      <w:commentRangeEnd w:id="249"/>
      <w:r>
        <w:rPr>
          <w:rStyle w:val="CommentReference"/>
        </w:rPr>
        <w:commentReference w:id="2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37734" w14:paraId="3B444DD1" w14:textId="77777777" w:rsidTr="00D92492">
        <w:tc>
          <w:tcPr>
            <w:tcW w:w="8296" w:type="dxa"/>
          </w:tcPr>
          <w:p w14:paraId="59C6D0C7" w14:textId="2E476B01" w:rsidR="00937734" w:rsidRDefault="00E47A8A" w:rsidP="00937734">
            <w:pPr>
              <w:pStyle w:val="Mainbody"/>
              <w:numPr>
                <w:ilvl w:val="0"/>
                <w:numId w:val="0"/>
              </w:numPr>
            </w:pPr>
            <w:r>
              <w:t>Graph 2</w:t>
            </w:r>
            <w:r w:rsidR="00D92492">
              <w:t xml:space="preserve"> - G15 affordable homes starts and percentage of section 106 over total – small schemes</w:t>
            </w:r>
            <w:r w:rsidR="00D92492">
              <w:rPr>
                <w:rStyle w:val="FootnoteReference"/>
              </w:rPr>
              <w:footnoteReference w:id="9"/>
            </w:r>
            <w:r w:rsidR="00D92492">
              <w:t xml:space="preserve">  </w:t>
            </w:r>
          </w:p>
        </w:tc>
      </w:tr>
      <w:tr w:rsidR="00937734" w14:paraId="6F147BC3" w14:textId="77777777" w:rsidTr="00D92492">
        <w:tc>
          <w:tcPr>
            <w:tcW w:w="8296" w:type="dxa"/>
          </w:tcPr>
          <w:p w14:paraId="466A1781" w14:textId="6CCBC6D4" w:rsidR="00937734" w:rsidRDefault="00E47A8A" w:rsidP="00937734">
            <w:pPr>
              <w:pStyle w:val="Mainbody"/>
              <w:numPr>
                <w:ilvl w:val="0"/>
                <w:numId w:val="0"/>
              </w:numPr>
            </w:pPr>
            <w:r>
              <w:rPr>
                <w:noProof/>
              </w:rPr>
              <w:drawing>
                <wp:inline distT="0" distB="0" distL="0" distR="0" wp14:anchorId="609796E5" wp14:editId="3FC34B64">
                  <wp:extent cx="4688282" cy="2526493"/>
                  <wp:effectExtent l="0" t="0" r="17145" b="7620"/>
                  <wp:docPr id="2" name="Chart 2">
                    <a:extLst xmlns:a="http://schemas.openxmlformats.org/drawingml/2006/main">
                      <a:ext uri="{FF2B5EF4-FFF2-40B4-BE49-F238E27FC236}">
                        <a16:creationId xmlns:a16="http://schemas.microsoft.com/office/drawing/2014/main" id="{F1380593-26DA-57E1-E623-07CE86096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14:paraId="105A6AC2" w14:textId="77777777" w:rsidR="00FC2208" w:rsidRDefault="00D343A0">
      <w:pPr>
        <w:pStyle w:val="Mainbody"/>
        <w:numPr>
          <w:ilvl w:val="1"/>
          <w:numId w:val="5"/>
        </w:numPr>
        <w:ind w:left="357" w:hanging="357"/>
      </w:pPr>
      <w:r>
        <w:t xml:space="preserve">G15 housing associations explained that </w:t>
      </w:r>
      <w:r w:rsidR="008E6B96" w:rsidRPr="008E6B96">
        <w:t xml:space="preserve">quality and design </w:t>
      </w:r>
      <w:r w:rsidR="00771C1E">
        <w:t xml:space="preserve">of </w:t>
      </w:r>
      <w:r w:rsidR="00AF72BB">
        <w:t>s</w:t>
      </w:r>
      <w:r w:rsidR="00771C1E">
        <w:t>ection 106 schemes</w:t>
      </w:r>
      <w:r w:rsidR="0028704C">
        <w:t>, and lack of inv</w:t>
      </w:r>
      <w:r w:rsidR="007D4000">
        <w:t>olvement at early stages of the design process,</w:t>
      </w:r>
      <w:r w:rsidR="00771C1E">
        <w:t xml:space="preserve"> </w:t>
      </w:r>
      <w:r w:rsidR="00FC2208">
        <w:t>causes issues on different fronts. Specifically:</w:t>
      </w:r>
    </w:p>
    <w:p w14:paraId="2136998C" w14:textId="04A2387E" w:rsidR="00D96A64" w:rsidRDefault="00FE3675" w:rsidP="00FE3675">
      <w:pPr>
        <w:pStyle w:val="Bulletparagraph"/>
      </w:pPr>
      <w:r>
        <w:t xml:space="preserve">Building </w:t>
      </w:r>
      <w:r w:rsidR="005B5057">
        <w:t xml:space="preserve">and fire </w:t>
      </w:r>
      <w:r>
        <w:t>safety - in an environment of evolving legislation and guidance, G15</w:t>
      </w:r>
      <w:r w:rsidR="005B5057">
        <w:t xml:space="preserve"> HAs </w:t>
      </w:r>
      <w:r w:rsidR="004C412B">
        <w:t xml:space="preserve">often </w:t>
      </w:r>
      <w:r>
        <w:t>seek measures that are above and beyond current standards</w:t>
      </w:r>
      <w:r w:rsidR="00D96A64">
        <w:t xml:space="preserve">. This </w:t>
      </w:r>
      <w:r>
        <w:t>makes schemes that do not meet their requirements unattractive.</w:t>
      </w:r>
    </w:p>
    <w:p w14:paraId="767FBDFB" w14:textId="36926D33" w:rsidR="00EC4A88" w:rsidRDefault="001379C1" w:rsidP="00FE3675">
      <w:pPr>
        <w:pStyle w:val="Bulletparagraph"/>
      </w:pPr>
      <w:r>
        <w:t xml:space="preserve">Affordability - </w:t>
      </w:r>
      <w:r w:rsidR="00FE3675">
        <w:t xml:space="preserve">limited influence in designing schemes </w:t>
      </w:r>
      <w:r w:rsidR="00CE3A64">
        <w:t xml:space="preserve">often </w:t>
      </w:r>
      <w:r w:rsidR="00FE3675">
        <w:t>mean</w:t>
      </w:r>
      <w:r w:rsidR="00CE3A64">
        <w:t>s</w:t>
      </w:r>
      <w:r w:rsidR="00FE3675">
        <w:t xml:space="preserve"> that they </w:t>
      </w:r>
      <w:r w:rsidR="00DD7641">
        <w:t xml:space="preserve">attract </w:t>
      </w:r>
      <w:r w:rsidR="00FE3675">
        <w:t>high</w:t>
      </w:r>
      <w:r w:rsidR="00DD7641">
        <w:t>er</w:t>
      </w:r>
      <w:r w:rsidR="00FE3675">
        <w:t xml:space="preserve"> service charges.</w:t>
      </w:r>
    </w:p>
    <w:p w14:paraId="3366A99A" w14:textId="77777777" w:rsidR="008C18D2" w:rsidRDefault="00EC4A88" w:rsidP="00FE3675">
      <w:pPr>
        <w:pStyle w:val="Bulletparagraph"/>
      </w:pPr>
      <w:r>
        <w:t xml:space="preserve">Housing management and ownership structures </w:t>
      </w:r>
      <w:r w:rsidR="000457B1">
        <w:t>–</w:t>
      </w:r>
      <w:r>
        <w:t xml:space="preserve"> </w:t>
      </w:r>
      <w:r w:rsidR="000457B1">
        <w:t>some section 106 schemes have complex m</w:t>
      </w:r>
      <w:r w:rsidR="00FE3675">
        <w:t>anagement and ownership structures</w:t>
      </w:r>
      <w:r w:rsidR="000457B1">
        <w:t xml:space="preserve"> which </w:t>
      </w:r>
      <w:r w:rsidR="00FE3675">
        <w:t>impact the customer journey</w:t>
      </w:r>
      <w:r w:rsidR="000457B1">
        <w:t xml:space="preserve">. HAs </w:t>
      </w:r>
      <w:r w:rsidR="00392E15">
        <w:t>are</w:t>
      </w:r>
      <w:r w:rsidR="00FE3675">
        <w:t xml:space="preserve"> rightly held accountable </w:t>
      </w:r>
      <w:r w:rsidR="00392E15">
        <w:t xml:space="preserve">for failures in housing management issues by </w:t>
      </w:r>
      <w:r w:rsidR="00FE3675">
        <w:t xml:space="preserve">their residents, but </w:t>
      </w:r>
      <w:r w:rsidR="00392E15">
        <w:t xml:space="preserve">often have </w:t>
      </w:r>
      <w:r w:rsidR="00FE3675">
        <w:t xml:space="preserve">little recourse to resolution where they are not the freeholder. </w:t>
      </w:r>
    </w:p>
    <w:p w14:paraId="6C39F454" w14:textId="60FE0857" w:rsidR="00FE3675" w:rsidRDefault="008C18D2">
      <w:pPr>
        <w:pStyle w:val="Bulletparagraph"/>
      </w:pPr>
      <w:r>
        <w:t xml:space="preserve">Units and tenure split </w:t>
      </w:r>
      <w:r w:rsidR="000A4B7C">
        <w:t>–</w:t>
      </w:r>
      <w:r>
        <w:t xml:space="preserve"> </w:t>
      </w:r>
      <w:r w:rsidR="000A4B7C">
        <w:t xml:space="preserve">as highlighted at 4.2 above, </w:t>
      </w:r>
      <w:r w:rsidR="00CB28F1">
        <w:t xml:space="preserve">schemes with </w:t>
      </w:r>
      <w:r w:rsidR="00482A8F">
        <w:t>many</w:t>
      </w:r>
      <w:r w:rsidR="00CB28F1">
        <w:t xml:space="preserve"> socially rented </w:t>
      </w:r>
      <w:r w:rsidR="00DD7641">
        <w:t>one-bedroom</w:t>
      </w:r>
      <w:r w:rsidR="00CB28F1">
        <w:t xml:space="preserve"> flats tend to </w:t>
      </w:r>
      <w:r w:rsidR="00B41A8A">
        <w:t xml:space="preserve">attract residents with more complex needs, making the scheme more challenging to manage. Similarly, </w:t>
      </w:r>
      <w:r w:rsidR="003918E9">
        <w:t xml:space="preserve">schemes with </w:t>
      </w:r>
      <w:r w:rsidR="00DD7641">
        <w:t>many</w:t>
      </w:r>
      <w:r w:rsidR="003918E9">
        <w:t xml:space="preserve"> shared ownership homes are more difficult to market a</w:t>
      </w:r>
      <w:commentRangeStart w:id="252"/>
      <w:commentRangeStart w:id="253"/>
      <w:r w:rsidR="003918E9">
        <w:t xml:space="preserve">nd a more </w:t>
      </w:r>
      <w:del w:id="254" w:author="Luca Dellepiane" w:date="2024-04-18T11:59:00Z">
        <w:r w:rsidR="003918E9" w:rsidDel="00647AED">
          <w:delText xml:space="preserve">varied </w:delText>
        </w:r>
      </w:del>
      <w:ins w:id="255" w:author="Luca Dellepiane" w:date="2024-04-18T11:59:00Z">
        <w:r w:rsidR="00647AED">
          <w:t xml:space="preserve">balanced </w:t>
        </w:r>
      </w:ins>
      <w:r w:rsidR="004C7684">
        <w:t xml:space="preserve">tenure split </w:t>
      </w:r>
      <w:ins w:id="256" w:author="Luca Dellepiane" w:date="2024-04-18T12:00:00Z">
        <w:r w:rsidR="00647AED">
          <w:t xml:space="preserve">between social rent and shared ownership </w:t>
        </w:r>
      </w:ins>
      <w:r w:rsidR="004C7684">
        <w:t>w</w:t>
      </w:r>
      <w:commentRangeEnd w:id="252"/>
      <w:r>
        <w:rPr>
          <w:rStyle w:val="CommentReference"/>
        </w:rPr>
        <w:commentReference w:id="252"/>
      </w:r>
      <w:commentRangeEnd w:id="253"/>
      <w:r w:rsidR="00647AED">
        <w:rPr>
          <w:rStyle w:val="CommentReference"/>
          <w:rFonts w:eastAsia="Times New Roman"/>
        </w:rPr>
        <w:commentReference w:id="253"/>
      </w:r>
      <w:r w:rsidR="004C7684">
        <w:t xml:space="preserve">ould be welcomed. </w:t>
      </w:r>
    </w:p>
    <w:p w14:paraId="00E6C888" w14:textId="265E8D19" w:rsidR="000515BF" w:rsidRPr="007930D2" w:rsidRDefault="007930D2" w:rsidP="007930D2">
      <w:pPr>
        <w:pStyle w:val="Mainbody"/>
        <w:numPr>
          <w:ilvl w:val="0"/>
          <w:numId w:val="0"/>
        </w:numPr>
        <w:ind w:left="357"/>
        <w:rPr>
          <w:u w:val="single"/>
        </w:rPr>
      </w:pPr>
      <w:r w:rsidRPr="007930D2">
        <w:rPr>
          <w:u w:val="single"/>
        </w:rPr>
        <w:t>Medium-sized housing associations</w:t>
      </w:r>
    </w:p>
    <w:p w14:paraId="56804EC5" w14:textId="22BF19F8" w:rsidR="00496A36" w:rsidRDefault="003E2F38">
      <w:pPr>
        <w:pStyle w:val="Mainbody"/>
        <w:numPr>
          <w:ilvl w:val="1"/>
          <w:numId w:val="5"/>
        </w:numPr>
        <w:ind w:left="357" w:hanging="357"/>
      </w:pPr>
      <w:r>
        <w:t xml:space="preserve">Medium-sized housing associations explained that they are still relatively active in the </w:t>
      </w:r>
      <w:r w:rsidR="004C7684">
        <w:t>s</w:t>
      </w:r>
      <w:r>
        <w:t xml:space="preserve">ection 106 market and that, partly because of higher risks in land-led development, </w:t>
      </w:r>
      <w:r w:rsidR="004D6B58">
        <w:t xml:space="preserve">some of them are actively looking at increasing </w:t>
      </w:r>
      <w:ins w:id="257" w:author="Luca Dellepiane" w:date="2024-04-18T15:41:00Z">
        <w:r w:rsidR="00A9410C">
          <w:t xml:space="preserve">the share of section 106 </w:t>
        </w:r>
      </w:ins>
      <w:r w:rsidR="004D6B58">
        <w:t>acquisitions</w:t>
      </w:r>
      <w:ins w:id="258" w:author="Luca Dellepiane" w:date="2024-04-18T15:41:00Z">
        <w:r w:rsidR="00A9410C">
          <w:t xml:space="preserve"> in their development programme</w:t>
        </w:r>
      </w:ins>
      <w:ins w:id="259" w:author="Luca Dellepiane" w:date="2024-04-18T15:40:00Z">
        <w:r w:rsidR="00A82B29">
          <w:t xml:space="preserve">. The increase in interest should however be seen in the context </w:t>
        </w:r>
      </w:ins>
      <w:ins w:id="260" w:author="Luca Dellepiane" w:date="2024-04-18T15:41:00Z">
        <w:r w:rsidR="007B0114">
          <w:t xml:space="preserve">of a significantly </w:t>
        </w:r>
        <w:r w:rsidR="006A0464">
          <w:t xml:space="preserve">reduced </w:t>
        </w:r>
        <w:r w:rsidR="004B4291">
          <w:t>development programme</w:t>
        </w:r>
      </w:ins>
      <w:r w:rsidR="004D6B58">
        <w:t xml:space="preserve">. </w:t>
      </w:r>
      <w:r w:rsidR="007C06F8">
        <w:t xml:space="preserve">Origin and Hexagon </w:t>
      </w:r>
      <w:r w:rsidR="003E2186">
        <w:t xml:space="preserve">(part of the L12 group), both mentioned that, because of </w:t>
      </w:r>
      <w:r w:rsidR="002A0C33">
        <w:t>subdued activity in the market</w:t>
      </w:r>
      <w:r w:rsidR="003E2186">
        <w:t xml:space="preserve">, </w:t>
      </w:r>
      <w:r w:rsidR="002A0C33">
        <w:t xml:space="preserve">HAs are able to </w:t>
      </w:r>
      <w:r w:rsidR="00496A36">
        <w:t xml:space="preserve">extract good prices from developers. </w:t>
      </w:r>
    </w:p>
    <w:p w14:paraId="70330EEF" w14:textId="246B163E" w:rsidR="007D2EEE" w:rsidRDefault="001C7E6C">
      <w:pPr>
        <w:pStyle w:val="Mainbody"/>
        <w:numPr>
          <w:ilvl w:val="1"/>
          <w:numId w:val="5"/>
        </w:numPr>
        <w:ind w:left="357" w:hanging="357"/>
      </w:pPr>
      <w:r>
        <w:t xml:space="preserve">Medium-sized housing associations tend to be more focused on social rented homes, </w:t>
      </w:r>
      <w:r w:rsidR="009667BF">
        <w:t xml:space="preserve">in schemes of </w:t>
      </w:r>
      <w:r w:rsidR="000C4520">
        <w:t xml:space="preserve">ideally </w:t>
      </w:r>
      <w:r w:rsidR="00DC756F">
        <w:t xml:space="preserve">between 20 </w:t>
      </w:r>
      <w:r w:rsidR="009667BF">
        <w:t>to 40 homes</w:t>
      </w:r>
      <w:r w:rsidR="00167455">
        <w:t xml:space="preserve"> </w:t>
      </w:r>
      <w:r w:rsidR="000C4520">
        <w:t>and preferably</w:t>
      </w:r>
      <w:r w:rsidR="00167455">
        <w:t xml:space="preserve"> not towers</w:t>
      </w:r>
      <w:r w:rsidR="009667BF">
        <w:t xml:space="preserve">. </w:t>
      </w:r>
      <w:r w:rsidR="0088290B">
        <w:t xml:space="preserve">Where possible, they opt for freehold schemes, which reduce management </w:t>
      </w:r>
      <w:r w:rsidR="007D2EEE">
        <w:t>and service charges risks.</w:t>
      </w:r>
      <w:r w:rsidR="0086143C">
        <w:t xml:space="preserve"> T</w:t>
      </w:r>
      <w:r w:rsidR="00EA2807">
        <w:t xml:space="preserve">hey echoed </w:t>
      </w:r>
      <w:r w:rsidR="002935E2">
        <w:t>frustration</w:t>
      </w:r>
      <w:r w:rsidR="0086143C">
        <w:t xml:space="preserve"> raised by larger HAs</w:t>
      </w:r>
      <w:r w:rsidR="002935E2">
        <w:t xml:space="preserve"> at not being involved </w:t>
      </w:r>
      <w:r w:rsidR="00711465">
        <w:t>early in the</w:t>
      </w:r>
      <w:r w:rsidR="002935E2">
        <w:t xml:space="preserve"> design phase</w:t>
      </w:r>
      <w:r w:rsidR="00416498">
        <w:t>,</w:t>
      </w:r>
      <w:r w:rsidR="002935E2">
        <w:t xml:space="preserve"> being concerned about quality issues</w:t>
      </w:r>
      <w:r w:rsidR="00416498">
        <w:t xml:space="preserve"> and </w:t>
      </w:r>
      <w:r w:rsidR="00711465">
        <w:t xml:space="preserve">feeling lack of control over </w:t>
      </w:r>
      <w:r w:rsidR="005F1D16">
        <w:t>the</w:t>
      </w:r>
      <w:r w:rsidR="00711465">
        <w:t xml:space="preserve"> stock</w:t>
      </w:r>
      <w:r w:rsidR="00731F18">
        <w:t xml:space="preserve"> because of </w:t>
      </w:r>
      <w:r w:rsidR="005F1D16">
        <w:t xml:space="preserve">complex ownership arrangements and </w:t>
      </w:r>
      <w:r w:rsidR="00416498">
        <w:t>challenging relationship with managing agents</w:t>
      </w:r>
      <w:r w:rsidR="002935E2">
        <w:t xml:space="preserve">. </w:t>
      </w:r>
    </w:p>
    <w:p w14:paraId="320C8FF2" w14:textId="52B1A148" w:rsidR="004A49BE" w:rsidRPr="0012631C" w:rsidRDefault="00914E2B">
      <w:pPr>
        <w:pStyle w:val="Mainbody"/>
        <w:numPr>
          <w:ilvl w:val="1"/>
          <w:numId w:val="5"/>
        </w:numPr>
        <w:ind w:left="357" w:hanging="357"/>
      </w:pPr>
      <w:r>
        <w:t xml:space="preserve">As </w:t>
      </w:r>
      <w:r w:rsidR="00307F38">
        <w:t xml:space="preserve">Origin pointed out, </w:t>
      </w:r>
      <w:r w:rsidR="00FE633D">
        <w:t xml:space="preserve">the difficult financial environment is leading some of the L12 </w:t>
      </w:r>
      <w:r w:rsidR="005B6C7F">
        <w:t xml:space="preserve">– usually quite active in the </w:t>
      </w:r>
      <w:r w:rsidR="00694FE6">
        <w:t>s</w:t>
      </w:r>
      <w:r w:rsidR="005B6C7F">
        <w:t>ection 106 market – to merge with larger entities, who are traditionally more focused on land-led development</w:t>
      </w:r>
      <w:r w:rsidR="001C7E6C">
        <w:t xml:space="preserve">. </w:t>
      </w:r>
      <w:r w:rsidR="00CC60C6">
        <w:t xml:space="preserve">The increased market concentration </w:t>
      </w:r>
      <w:r w:rsidR="00555E6C">
        <w:t xml:space="preserve">will likely leave the sector with more HAs focused on land-led development and </w:t>
      </w:r>
      <w:r w:rsidR="00253B80">
        <w:t xml:space="preserve">fewer </w:t>
      </w:r>
      <w:r w:rsidR="007A559B">
        <w:t xml:space="preserve">interested in </w:t>
      </w:r>
      <w:r w:rsidR="00B6636D">
        <w:t>s</w:t>
      </w:r>
      <w:r w:rsidR="0082759C">
        <w:t xml:space="preserve">ection 106 schemes, particularly those </w:t>
      </w:r>
      <w:r w:rsidR="007A559B">
        <w:t>below 50 units</w:t>
      </w:r>
      <w:r w:rsidR="0082759C">
        <w:t>,</w:t>
      </w:r>
      <w:r w:rsidR="005B1077">
        <w:t xml:space="preserve"> adding </w:t>
      </w:r>
      <w:r w:rsidR="00711465">
        <w:t xml:space="preserve">additional pressure to that segment of the market. </w:t>
      </w:r>
    </w:p>
    <w:p w14:paraId="265B53FB" w14:textId="1417BF60" w:rsidR="007930D2" w:rsidRPr="00731F18" w:rsidRDefault="00731F18" w:rsidP="00731F18">
      <w:pPr>
        <w:pStyle w:val="Mainbody"/>
        <w:numPr>
          <w:ilvl w:val="0"/>
          <w:numId w:val="0"/>
        </w:numPr>
        <w:ind w:left="357"/>
        <w:rPr>
          <w:u w:val="single"/>
        </w:rPr>
      </w:pPr>
      <w:r w:rsidRPr="00731F18">
        <w:rPr>
          <w:u w:val="single"/>
        </w:rPr>
        <w:t xml:space="preserve">Small sized housing associations </w:t>
      </w:r>
    </w:p>
    <w:p w14:paraId="393FCD37" w14:textId="03FEEA07" w:rsidR="00322B8B" w:rsidRDefault="00933580" w:rsidP="00322B8B">
      <w:pPr>
        <w:pStyle w:val="Mainbody"/>
        <w:numPr>
          <w:ilvl w:val="1"/>
          <w:numId w:val="5"/>
        </w:numPr>
        <w:ind w:left="357" w:hanging="357"/>
        <w:rPr>
          <w:ins w:id="261" w:author="Luca Dellepiane" w:date="2024-04-18T12:02:00Z"/>
        </w:rPr>
      </w:pPr>
      <w:commentRangeStart w:id="262"/>
      <w:commentRangeStart w:id="263"/>
      <w:commentRangeStart w:id="264"/>
      <w:r>
        <w:t xml:space="preserve">The G320 explained that </w:t>
      </w:r>
      <w:r w:rsidR="00AD74A1">
        <w:t xml:space="preserve">the </w:t>
      </w:r>
      <w:r w:rsidR="006558BF">
        <w:t>s</w:t>
      </w:r>
      <w:r w:rsidR="00AD74A1">
        <w:t xml:space="preserve">ection 106 market is really important for them and that, because of their small development programmes, they respond </w:t>
      </w:r>
      <w:r w:rsidR="00F65747">
        <w:t>to opportunities</w:t>
      </w:r>
      <w:ins w:id="265" w:author="Alexis Harris" w:date="2024-04-18T14:21:00Z">
        <w:r w:rsidR="00F65747">
          <w:t xml:space="preserve"> </w:t>
        </w:r>
        <w:r w:rsidR="005E2C0A">
          <w:t>to purchase these homes</w:t>
        </w:r>
      </w:ins>
      <w:r w:rsidR="00F65747">
        <w:t xml:space="preserve"> </w:t>
      </w:r>
      <w:del w:id="266" w:author="Luca Dellepiane" w:date="2024-04-18T12:00:00Z">
        <w:r w:rsidR="00F65747" w:rsidDel="00B84580">
          <w:delText xml:space="preserve">as </w:delText>
        </w:r>
      </w:del>
      <w:ins w:id="267" w:author="Luca Dellepiane" w:date="2024-04-18T12:00:00Z">
        <w:r w:rsidR="00B84580">
          <w:t xml:space="preserve">when </w:t>
        </w:r>
      </w:ins>
      <w:r w:rsidR="00F65747">
        <w:t>they come</w:t>
      </w:r>
      <w:ins w:id="268" w:author="Luca Dellepiane" w:date="2024-04-18T15:17:00Z">
        <w:r w:rsidR="009D7B44">
          <w:t xml:space="preserve"> and when they meet their requirements</w:t>
        </w:r>
      </w:ins>
      <w:r w:rsidR="00F65747">
        <w:t>.</w:t>
      </w:r>
      <w:commentRangeEnd w:id="262"/>
      <w:r>
        <w:rPr>
          <w:rStyle w:val="CommentReference"/>
        </w:rPr>
        <w:commentReference w:id="262"/>
      </w:r>
      <w:commentRangeEnd w:id="263"/>
      <w:r w:rsidR="00697795">
        <w:rPr>
          <w:rStyle w:val="CommentReference"/>
          <w:rFonts w:eastAsia="Times New Roman"/>
          <w:color w:val="auto"/>
          <w:shd w:val="clear" w:color="auto" w:fill="auto"/>
        </w:rPr>
        <w:commentReference w:id="263"/>
      </w:r>
      <w:commentRangeEnd w:id="264"/>
      <w:r w:rsidR="006B57F5">
        <w:rPr>
          <w:rStyle w:val="CommentReference"/>
          <w:rFonts w:eastAsia="Times New Roman"/>
          <w:color w:val="auto"/>
          <w:shd w:val="clear" w:color="auto" w:fill="auto"/>
        </w:rPr>
        <w:commentReference w:id="264"/>
      </w:r>
      <w:r w:rsidR="00F65747">
        <w:t xml:space="preserve"> </w:t>
      </w:r>
      <w:ins w:id="269" w:author="Luca Dellepiane" w:date="2024-04-18T12:01:00Z">
        <w:r w:rsidR="00B84580">
          <w:t xml:space="preserve">However, they have fairly stringent requirements and </w:t>
        </w:r>
      </w:ins>
      <w:moveToRangeStart w:id="270" w:author="Luca Dellepiane" w:date="2024-04-18T12:01:00Z" w:name="move164334090"/>
      <w:commentRangeStart w:id="271"/>
      <w:moveTo w:id="272" w:author="Luca Dellepiane" w:date="2024-04-18T12:01:00Z">
        <w:del w:id="273" w:author="Luca Dellepiane" w:date="2024-04-18T12:01:00Z">
          <w:r w:rsidR="00B84580" w:rsidDel="00B84580">
            <w:delText xml:space="preserve">Small housing associations </w:delText>
          </w:r>
        </w:del>
        <w:r w:rsidR="00B84580">
          <w:t xml:space="preserve">tend to be interested in schemes of no more than 10-15 homes, are almost exclusively focused on social rent homes and generally avoid tall buildings. They tend to work with SMEs and almost always need grant funding to make the scheme work, which, they say, is not forthcoming. </w:t>
        </w:r>
        <w:commentRangeEnd w:id="271"/>
        <w:r w:rsidR="00B84580">
          <w:rPr>
            <w:rStyle w:val="CommentReference"/>
          </w:rPr>
          <w:commentReference w:id="271"/>
        </w:r>
      </w:moveTo>
      <w:ins w:id="274" w:author="Luca Dellepiane" w:date="2024-04-18T12:02:00Z">
        <w:r w:rsidR="00322B8B" w:rsidRPr="00322B8B">
          <w:t xml:space="preserve"> </w:t>
        </w:r>
        <w:r w:rsidR="00322B8B">
          <w:t xml:space="preserve">Like medium and large housing associations, they are concerned by quality, design and service charges and lament being brought in at the very end. </w:t>
        </w:r>
      </w:ins>
    </w:p>
    <w:p w14:paraId="2B976122" w14:textId="5FB07C10" w:rsidR="00B84580" w:rsidRDefault="00B84580" w:rsidP="00B84580">
      <w:pPr>
        <w:pStyle w:val="Mainbody"/>
        <w:numPr>
          <w:ilvl w:val="1"/>
          <w:numId w:val="5"/>
        </w:numPr>
        <w:ind w:left="357" w:hanging="357"/>
        <w:rPr>
          <w:moveTo w:id="275" w:author="Luca Dellepiane" w:date="2024-04-18T12:01:00Z"/>
        </w:rPr>
      </w:pPr>
    </w:p>
    <w:moveToRangeEnd w:id="270"/>
    <w:p w14:paraId="1E2BAC4A" w14:textId="2796CE20" w:rsidR="00F6671E" w:rsidDel="00322B8B" w:rsidRDefault="00C111DB">
      <w:pPr>
        <w:pStyle w:val="Mainbody"/>
        <w:numPr>
          <w:ilvl w:val="1"/>
          <w:numId w:val="5"/>
        </w:numPr>
        <w:ind w:left="357" w:hanging="357"/>
        <w:rPr>
          <w:del w:id="276" w:author="Luca Dellepiane" w:date="2024-04-18T12:02:00Z"/>
        </w:rPr>
      </w:pPr>
      <w:del w:id="277" w:author="Luca Dellepiane" w:date="2024-04-18T12:02:00Z">
        <w:r w:rsidDel="00322B8B">
          <w:delText xml:space="preserve">Like medium and </w:delText>
        </w:r>
        <w:r w:rsidR="00F6671E" w:rsidDel="00322B8B">
          <w:delText xml:space="preserve">large housing associations, they are concerned by quality, design and service charges and lament being brought in at the very end. </w:delText>
        </w:r>
      </w:del>
    </w:p>
    <w:p w14:paraId="115B1FB9" w14:textId="7DE093EA" w:rsidR="00BC321E" w:rsidDel="00B84580" w:rsidRDefault="00902E5E">
      <w:pPr>
        <w:pStyle w:val="Mainbody"/>
        <w:numPr>
          <w:ilvl w:val="1"/>
          <w:numId w:val="5"/>
        </w:numPr>
        <w:ind w:left="357" w:hanging="357"/>
        <w:rPr>
          <w:moveFrom w:id="278" w:author="Luca Dellepiane" w:date="2024-04-18T12:01:00Z"/>
        </w:rPr>
      </w:pPr>
      <w:moveFromRangeStart w:id="279" w:author="Luca Dellepiane" w:date="2024-04-18T12:01:00Z" w:name="move164334090"/>
      <w:commentRangeStart w:id="280"/>
      <w:moveFrom w:id="281" w:author="Luca Dellepiane" w:date="2024-04-18T12:01:00Z">
        <w:r w:rsidDel="00B84580">
          <w:t>Small housing associations tend to be interested in schemes of no more than 10-15 homes</w:t>
        </w:r>
        <w:r w:rsidR="00700C03" w:rsidDel="00B84580">
          <w:t>, are almost exclusively focused on social rent homes</w:t>
        </w:r>
        <w:r w:rsidR="00BE6157" w:rsidDel="00B84580">
          <w:t xml:space="preserve"> and generally avoid tall buildings. </w:t>
        </w:r>
        <w:r w:rsidR="00700C03" w:rsidDel="00B84580">
          <w:t>They tend to work with SMEs</w:t>
        </w:r>
        <w:r w:rsidR="00F05865" w:rsidDel="00B84580">
          <w:t xml:space="preserve"> and almost always need grant funding to make the scheme work, which, they say, is not forthcoming</w:t>
        </w:r>
        <w:r w:rsidR="00BC321E" w:rsidDel="00B84580">
          <w:t xml:space="preserve">. </w:t>
        </w:r>
        <w:commentRangeEnd w:id="280"/>
        <w:r w:rsidDel="00B84580">
          <w:rPr>
            <w:rStyle w:val="CommentReference"/>
          </w:rPr>
          <w:commentReference w:id="280"/>
        </w:r>
      </w:moveFrom>
    </w:p>
    <w:moveFromRangeEnd w:id="279"/>
    <w:p w14:paraId="6ABFE5A6" w14:textId="3F3903BB" w:rsidR="007932DF" w:rsidRDefault="00BC321E">
      <w:pPr>
        <w:pStyle w:val="Mainbody"/>
        <w:numPr>
          <w:ilvl w:val="1"/>
          <w:numId w:val="5"/>
        </w:numPr>
        <w:ind w:left="357" w:hanging="357"/>
      </w:pPr>
      <w:r>
        <w:t>Small housing associations</w:t>
      </w:r>
      <w:r w:rsidR="006E0096">
        <w:t xml:space="preserve"> explained that the two main obstacles </w:t>
      </w:r>
      <w:r w:rsidR="007932DF">
        <w:t xml:space="preserve">for them being more active in </w:t>
      </w:r>
      <w:r w:rsidR="00DF323C">
        <w:t>t</w:t>
      </w:r>
      <w:r w:rsidR="007932DF">
        <w:t xml:space="preserve">he market are: </w:t>
      </w:r>
    </w:p>
    <w:p w14:paraId="193AFFD8" w14:textId="0C1B62FD" w:rsidR="004914AF" w:rsidRDefault="007932DF" w:rsidP="007932DF">
      <w:pPr>
        <w:pStyle w:val="Bulletparagraph"/>
      </w:pPr>
      <w:r>
        <w:t>L</w:t>
      </w:r>
      <w:r w:rsidR="002B7710">
        <w:t xml:space="preserve">ocal authorities </w:t>
      </w:r>
      <w:r w:rsidR="00942046">
        <w:t xml:space="preserve">and developers </w:t>
      </w:r>
      <w:r w:rsidR="002B7710">
        <w:t xml:space="preserve">not engaging them when homes are available </w:t>
      </w:r>
      <w:r w:rsidR="00DF323C">
        <w:t>–</w:t>
      </w:r>
      <w:r w:rsidR="002B7710">
        <w:t xml:space="preserve"> </w:t>
      </w:r>
      <w:r w:rsidR="00DF323C">
        <w:t xml:space="preserve">they explained that </w:t>
      </w:r>
      <w:r w:rsidR="00BC48B9">
        <w:t>developers usually are not aware of them a</w:t>
      </w:r>
      <w:commentRangeStart w:id="282"/>
      <w:commentRangeStart w:id="283"/>
      <w:r w:rsidR="00BC48B9">
        <w:t xml:space="preserve">nd </w:t>
      </w:r>
      <w:r w:rsidR="00DF323C">
        <w:t xml:space="preserve">local authorities have preferred registered providers’ list </w:t>
      </w:r>
      <w:r w:rsidR="006231EB">
        <w:t xml:space="preserve">that </w:t>
      </w:r>
      <w:ins w:id="284" w:author="Luca Dellepiane" w:date="2024-04-18T12:03:00Z">
        <w:r w:rsidR="00394774">
          <w:t>– they claim -</w:t>
        </w:r>
      </w:ins>
      <w:r w:rsidR="006231EB">
        <w:t xml:space="preserve">rarely include </w:t>
      </w:r>
      <w:r w:rsidR="005645BE">
        <w:t xml:space="preserve">G320 </w:t>
      </w:r>
      <w:commentRangeEnd w:id="282"/>
      <w:r>
        <w:rPr>
          <w:rStyle w:val="CommentReference"/>
        </w:rPr>
        <w:commentReference w:id="282"/>
      </w:r>
      <w:commentRangeEnd w:id="283"/>
      <w:r w:rsidR="00394774">
        <w:rPr>
          <w:rStyle w:val="CommentReference"/>
          <w:rFonts w:eastAsia="Times New Roman"/>
        </w:rPr>
        <w:commentReference w:id="283"/>
      </w:r>
      <w:r w:rsidR="005645BE">
        <w:t>members</w:t>
      </w:r>
      <w:ins w:id="285" w:author="Alexis Harris" w:date="2024-04-18T14:22:00Z">
        <w:r w:rsidR="0090100D">
          <w:t xml:space="preserve"> (although this is yet to be tested with local authorities)</w:t>
        </w:r>
      </w:ins>
      <w:r w:rsidR="005645BE">
        <w:t xml:space="preserve">. This means that, when homes are available, </w:t>
      </w:r>
      <w:r w:rsidR="00061043">
        <w:t xml:space="preserve">they are unlikely to be aware and </w:t>
      </w:r>
      <w:r w:rsidR="005645BE">
        <w:t xml:space="preserve">local authorities </w:t>
      </w:r>
      <w:r w:rsidR="004914AF">
        <w:t xml:space="preserve">contact them once </w:t>
      </w:r>
      <w:r w:rsidR="00971557">
        <w:t xml:space="preserve">all other avenues have been </w:t>
      </w:r>
      <w:r w:rsidR="004914AF">
        <w:t>exhausted</w:t>
      </w:r>
      <w:r w:rsidR="00971557">
        <w:t>.</w:t>
      </w:r>
    </w:p>
    <w:p w14:paraId="24E997A0" w14:textId="0B94B867" w:rsidR="00933580" w:rsidRDefault="004914AF" w:rsidP="007932DF">
      <w:pPr>
        <w:pStyle w:val="Bulletparagraph"/>
      </w:pPr>
      <w:r>
        <w:t xml:space="preserve">GLA’s funding rigidity </w:t>
      </w:r>
      <w:r w:rsidR="00AA20A5">
        <w:t>–</w:t>
      </w:r>
      <w:r>
        <w:t xml:space="preserve"> </w:t>
      </w:r>
      <w:r w:rsidR="00AA20A5">
        <w:t xml:space="preserve">they explained that the way funding is provided through the AHP </w:t>
      </w:r>
      <w:r w:rsidR="003F441F">
        <w:t xml:space="preserve">is </w:t>
      </w:r>
      <w:r w:rsidR="00F01B26">
        <w:t xml:space="preserve">designed for larger RPs, who </w:t>
      </w:r>
      <w:r w:rsidR="00971557">
        <w:t>can</w:t>
      </w:r>
      <w:r w:rsidR="00266D93">
        <w:t xml:space="preserve"> navigate complex application </w:t>
      </w:r>
      <w:r w:rsidR="00A45E25">
        <w:t>processes</w:t>
      </w:r>
      <w:r w:rsidR="002E53F7">
        <w:t xml:space="preserve"> </w:t>
      </w:r>
      <w:commentRangeStart w:id="286"/>
      <w:commentRangeStart w:id="287"/>
      <w:r w:rsidR="002E53F7">
        <w:t xml:space="preserve">and can afford to invest resources in </w:t>
      </w:r>
      <w:r w:rsidR="00DE4675">
        <w:t xml:space="preserve">several </w:t>
      </w:r>
      <w:del w:id="288" w:author="Luca Dellepiane" w:date="2024-04-18T12:09:00Z">
        <w:r w:rsidR="002E53F7" w:rsidDel="006637B6">
          <w:delText>unsuccessful bids</w:delText>
        </w:r>
      </w:del>
      <w:ins w:id="289" w:author="Luca Dellepiane" w:date="2024-04-18T12:09:00Z">
        <w:r w:rsidR="006637B6">
          <w:t>rounds of negotiations</w:t>
        </w:r>
      </w:ins>
      <w:r w:rsidR="00243BE9">
        <w:t>.</w:t>
      </w:r>
      <w:commentRangeEnd w:id="286"/>
      <w:r>
        <w:rPr>
          <w:rStyle w:val="CommentReference"/>
        </w:rPr>
        <w:commentReference w:id="286"/>
      </w:r>
      <w:commentRangeEnd w:id="287"/>
      <w:r w:rsidR="001526E0">
        <w:rPr>
          <w:rStyle w:val="CommentReference"/>
          <w:rFonts w:eastAsia="Times New Roman"/>
        </w:rPr>
        <w:commentReference w:id="287"/>
      </w:r>
      <w:r w:rsidR="00243BE9">
        <w:t xml:space="preserve"> </w:t>
      </w:r>
      <w:commentRangeStart w:id="290"/>
      <w:commentRangeStart w:id="291"/>
      <w:del w:id="292" w:author="Luca Dellepiane" w:date="2024-04-18T12:11:00Z">
        <w:r w:rsidR="00243BE9" w:rsidDel="00321DF9">
          <w:delText xml:space="preserve">Organisations such as those represented by the G320 don’t have </w:delText>
        </w:r>
        <w:r w:rsidR="00134B62" w:rsidDel="00321DF9">
          <w:delText xml:space="preserve">sufficient resources to </w:delText>
        </w:r>
        <w:r w:rsidR="00672EC1" w:rsidDel="00321DF9">
          <w:delText xml:space="preserve">put forward </w:delText>
        </w:r>
        <w:r w:rsidR="00B007F3" w:rsidDel="00321DF9">
          <w:delText xml:space="preserve">bids </w:delText>
        </w:r>
        <w:r w:rsidR="00EA4A30" w:rsidDel="00321DF9">
          <w:delText>every time that they are presented with an opportunity</w:delText>
        </w:r>
        <w:r w:rsidR="00DE4675" w:rsidDel="00321DF9">
          <w:delText>.</w:delText>
        </w:r>
        <w:commentRangeEnd w:id="290"/>
        <w:r w:rsidDel="00321DF9">
          <w:rPr>
            <w:rStyle w:val="CommentReference"/>
          </w:rPr>
          <w:commentReference w:id="290"/>
        </w:r>
      </w:del>
      <w:commentRangeEnd w:id="291"/>
      <w:r w:rsidR="00321DF9">
        <w:rPr>
          <w:rStyle w:val="CommentReference"/>
          <w:rFonts w:eastAsia="Times New Roman"/>
        </w:rPr>
        <w:commentReference w:id="291"/>
      </w:r>
      <w:del w:id="293" w:author="Luca Dellepiane" w:date="2024-04-18T12:11:00Z">
        <w:r w:rsidR="00DE4675" w:rsidDel="00321DF9">
          <w:delText xml:space="preserve"> </w:delText>
        </w:r>
      </w:del>
      <w:r w:rsidR="00DE4675">
        <w:t>This m</w:t>
      </w:r>
      <w:r w:rsidR="00E91906">
        <w:t>ean</w:t>
      </w:r>
      <w:r w:rsidR="00DE4675">
        <w:t>s</w:t>
      </w:r>
      <w:r w:rsidR="00E91906">
        <w:t xml:space="preserve"> that they often </w:t>
      </w:r>
      <w:r w:rsidR="007E0A10">
        <w:t>don’t</w:t>
      </w:r>
      <w:r w:rsidR="00E91906">
        <w:t xml:space="preserve"> even try to access funding and, consequently, purchase </w:t>
      </w:r>
      <w:r w:rsidR="00B77462">
        <w:t>s</w:t>
      </w:r>
      <w:r w:rsidR="007D17A6">
        <w:t xml:space="preserve">ection 106 </w:t>
      </w:r>
      <w:r w:rsidR="00E91906">
        <w:t>homes</w:t>
      </w:r>
      <w:r w:rsidR="00933580">
        <w:t xml:space="preserve">. </w:t>
      </w:r>
      <w:r w:rsidR="001765A9">
        <w:t xml:space="preserve">On top of this, the G320 </w:t>
      </w:r>
      <w:r w:rsidR="00A17EFE">
        <w:t>claims</w:t>
      </w:r>
      <w:r w:rsidR="001765A9">
        <w:t xml:space="preserve"> that the home</w:t>
      </w:r>
      <w:r w:rsidR="00CA7F89">
        <w:t xml:space="preserve">s they tend to purchase are </w:t>
      </w:r>
      <w:r w:rsidR="00A17EFE">
        <w:t>more expensive and require a higher level of grant than what the GLA is read</w:t>
      </w:r>
      <w:ins w:id="294" w:author="Kate Webb" w:date="2024-04-17T20:23:00Z">
        <w:r w:rsidR="0EC549E7">
          <w:t>y</w:t>
        </w:r>
      </w:ins>
      <w:r w:rsidR="00A17EFE">
        <w:t xml:space="preserve"> to offer. </w:t>
      </w:r>
    </w:p>
    <w:p w14:paraId="59CC7912" w14:textId="446B849C" w:rsidR="00A73998" w:rsidRPr="00C51758" w:rsidRDefault="007E0A10" w:rsidP="00C51758">
      <w:pPr>
        <w:pStyle w:val="Mainbody"/>
        <w:numPr>
          <w:ilvl w:val="0"/>
          <w:numId w:val="0"/>
        </w:numPr>
        <w:ind w:left="357"/>
        <w:rPr>
          <w:u w:val="single"/>
        </w:rPr>
      </w:pPr>
      <w:r w:rsidRPr="00C51758">
        <w:rPr>
          <w:u w:val="single"/>
        </w:rPr>
        <w:t xml:space="preserve">Local authorities </w:t>
      </w:r>
    </w:p>
    <w:p w14:paraId="4408D4C0" w14:textId="2903ED85" w:rsidR="00712461" w:rsidRDefault="00CC2E6C">
      <w:pPr>
        <w:pStyle w:val="Mainbody"/>
        <w:numPr>
          <w:ilvl w:val="1"/>
          <w:numId w:val="5"/>
        </w:numPr>
        <w:ind w:left="357" w:hanging="357"/>
      </w:pPr>
      <w:r>
        <w:t>Interviewed l</w:t>
      </w:r>
      <w:r w:rsidR="00CB26C6">
        <w:t xml:space="preserve">ocal authorities presented a mixed picture. </w:t>
      </w:r>
      <w:r w:rsidR="008C54AB">
        <w:t xml:space="preserve">Haringey and Westminster are active </w:t>
      </w:r>
      <w:r w:rsidR="00B734A2">
        <w:t xml:space="preserve">in the market </w:t>
      </w:r>
      <w:r w:rsidR="008C54AB">
        <w:t xml:space="preserve">and consider </w:t>
      </w:r>
      <w:r w:rsidR="00B77462">
        <w:t>s</w:t>
      </w:r>
      <w:r w:rsidR="008C54AB">
        <w:t xml:space="preserve">ection 106 acquisitions </w:t>
      </w:r>
      <w:r w:rsidR="00772D8D">
        <w:t xml:space="preserve">a good instrument to increase stock at relatively low </w:t>
      </w:r>
      <w:r w:rsidR="00B734A2">
        <w:t xml:space="preserve">financial </w:t>
      </w:r>
      <w:r w:rsidR="00772D8D">
        <w:t xml:space="preserve">risk, particularly in a period of </w:t>
      </w:r>
      <w:r w:rsidR="000240D4">
        <w:t>tight margins</w:t>
      </w:r>
      <w:r w:rsidR="00772D8D">
        <w:t xml:space="preserve">. </w:t>
      </w:r>
      <w:ins w:id="295" w:author="Luca Dellepiane" w:date="2024-04-18T12:15:00Z">
        <w:r w:rsidR="009E3C36">
          <w:t xml:space="preserve">Harrow, </w:t>
        </w:r>
      </w:ins>
      <w:r w:rsidR="00714207">
        <w:t xml:space="preserve">Southwark and Newham </w:t>
      </w:r>
      <w:r w:rsidR="000B4451">
        <w:t>proceed with Section 106 acquisitions on</w:t>
      </w:r>
      <w:ins w:id="296" w:author="Kate Webb" w:date="2024-04-17T20:23:00Z">
        <w:r w:rsidR="1FEF74E9">
          <w:t xml:space="preserve"> an</w:t>
        </w:r>
      </w:ins>
      <w:r w:rsidR="000B4451">
        <w:t xml:space="preserve"> ad hoc basis, but not </w:t>
      </w:r>
      <w:ins w:id="297" w:author="Kate Webb" w:date="2024-04-17T20:23:00Z">
        <w:r w:rsidR="484E6829">
          <w:t>at</w:t>
        </w:r>
      </w:ins>
      <w:del w:id="298" w:author="Kate Webb" w:date="2024-04-17T20:23:00Z">
        <w:r w:rsidDel="000B4451">
          <w:delText>on</w:delText>
        </w:r>
      </w:del>
      <w:r w:rsidR="000B4451">
        <w:t xml:space="preserve"> large volumes</w:t>
      </w:r>
      <w:r w:rsidR="00E209A2">
        <w:t xml:space="preserve">. </w:t>
      </w:r>
      <w:commentRangeStart w:id="299"/>
      <w:commentRangeStart w:id="300"/>
      <w:del w:id="301" w:author="Luca Dellepiane" w:date="2024-04-18T12:16:00Z">
        <w:r w:rsidR="00127106" w:rsidDel="009E3C36">
          <w:delText xml:space="preserve">Harrow has been buying some </w:delText>
        </w:r>
      </w:del>
      <w:del w:id="302" w:author="Luca Dellepiane" w:date="2024-04-18T12:12:00Z">
        <w:r w:rsidR="00127106" w:rsidDel="00133512">
          <w:delText>S</w:delText>
        </w:r>
      </w:del>
      <w:del w:id="303" w:author="Luca Dellepiane" w:date="2024-04-18T12:16:00Z">
        <w:r w:rsidR="00127106" w:rsidDel="009E3C36">
          <w:delText>ection 106 homes for temporary accommodation through the General Fund.</w:delText>
        </w:r>
        <w:commentRangeEnd w:id="299"/>
        <w:r w:rsidDel="009E3C36">
          <w:rPr>
            <w:rStyle w:val="CommentReference"/>
          </w:rPr>
          <w:commentReference w:id="299"/>
        </w:r>
      </w:del>
      <w:commentRangeEnd w:id="300"/>
      <w:r w:rsidR="009E3C36">
        <w:rPr>
          <w:rStyle w:val="CommentReference"/>
          <w:rFonts w:eastAsia="Times New Roman"/>
          <w:color w:val="auto"/>
          <w:shd w:val="clear" w:color="auto" w:fill="auto"/>
        </w:rPr>
        <w:commentReference w:id="300"/>
      </w:r>
      <w:del w:id="304" w:author="Luca Dellepiane" w:date="2024-04-18T12:16:00Z">
        <w:r w:rsidR="00127106" w:rsidDel="009E3C36">
          <w:delText xml:space="preserve"> </w:delText>
        </w:r>
      </w:del>
      <w:r w:rsidR="000240D4">
        <w:t xml:space="preserve">Hounslow did some acquisitions in the past but has largely exited the market, whilst </w:t>
      </w:r>
      <w:r w:rsidR="00D32E35">
        <w:t xml:space="preserve">Camden and Hackney are not active. </w:t>
      </w:r>
      <w:r w:rsidR="00107363">
        <w:t>The research indicates that</w:t>
      </w:r>
      <w:r w:rsidR="00CA57E0">
        <w:t xml:space="preserve"> </w:t>
      </w:r>
      <w:r w:rsidR="00107363">
        <w:t>m</w:t>
      </w:r>
      <w:r w:rsidR="0000540F">
        <w:t xml:space="preserve">ost local authorities are </w:t>
      </w:r>
      <w:r w:rsidR="00825266">
        <w:t xml:space="preserve">either not </w:t>
      </w:r>
      <w:r w:rsidR="00CA57E0">
        <w:t>purchasing</w:t>
      </w:r>
      <w:r w:rsidR="00825266">
        <w:t xml:space="preserve"> section 106 homes or </w:t>
      </w:r>
      <w:r w:rsidR="00CA57E0">
        <w:t>purchasing</w:t>
      </w:r>
      <w:r w:rsidR="00825266">
        <w:t xml:space="preserve"> small numbers</w:t>
      </w:r>
      <w:r w:rsidR="00CA57E0">
        <w:t xml:space="preserve"> of them. </w:t>
      </w:r>
      <w:r w:rsidR="00932DAE">
        <w:t xml:space="preserve">The </w:t>
      </w:r>
      <w:r w:rsidR="00712461">
        <w:t>two main reasons</w:t>
      </w:r>
      <w:r w:rsidR="00E36DBE">
        <w:t xml:space="preserve"> for their lack of enthusiasm are</w:t>
      </w:r>
      <w:r w:rsidR="00712461">
        <w:t>:</w:t>
      </w:r>
    </w:p>
    <w:p w14:paraId="73C9333E" w14:textId="5E78FC2A" w:rsidR="00F337D4" w:rsidRDefault="00712461" w:rsidP="00712461">
      <w:pPr>
        <w:pStyle w:val="Bulletparagraph"/>
      </w:pPr>
      <w:r>
        <w:t xml:space="preserve">They are animated by similar concerns to those </w:t>
      </w:r>
      <w:r w:rsidR="00F337D4">
        <w:t>highlighted by housing associations</w:t>
      </w:r>
      <w:r w:rsidR="00D37D3B">
        <w:t>, and are constrained by limited capital</w:t>
      </w:r>
      <w:r w:rsidR="004A2A46">
        <w:t xml:space="preserve"> resources</w:t>
      </w:r>
      <w:r w:rsidR="00B959F4">
        <w:t>.</w:t>
      </w:r>
    </w:p>
    <w:p w14:paraId="408A09AE" w14:textId="5D1E8ED4" w:rsidR="00D32E35" w:rsidRDefault="00F337D4" w:rsidP="00712461">
      <w:pPr>
        <w:pStyle w:val="Bulletparagraph"/>
      </w:pPr>
      <w:r>
        <w:t xml:space="preserve">They </w:t>
      </w:r>
      <w:r w:rsidR="0076134C">
        <w:t xml:space="preserve">focus on land-led development and </w:t>
      </w:r>
      <w:r>
        <w:t>are used to rely</w:t>
      </w:r>
      <w:r w:rsidR="000E4AF7">
        <w:t>ing</w:t>
      </w:r>
      <w:r>
        <w:t xml:space="preserve"> on housing associations hoovering up section 106 homes</w:t>
      </w:r>
      <w:r w:rsidR="00A16CC8">
        <w:t xml:space="preserve">, </w:t>
      </w:r>
      <w:r w:rsidR="00482F78">
        <w:t xml:space="preserve">while at the same time </w:t>
      </w:r>
      <w:r w:rsidR="00FA3BD4">
        <w:t>maintain</w:t>
      </w:r>
      <w:r w:rsidR="00482F78">
        <w:t>ing</w:t>
      </w:r>
      <w:r w:rsidR="00FA3BD4">
        <w:t xml:space="preserve"> nomination agreements</w:t>
      </w:r>
      <w:r w:rsidR="00A16CC8">
        <w:t xml:space="preserve"> over the stock</w:t>
      </w:r>
      <w:r w:rsidR="00FA3BD4">
        <w:t xml:space="preserve">. </w:t>
      </w:r>
    </w:p>
    <w:p w14:paraId="041D4D32" w14:textId="46D4986C" w:rsidR="007E0A10" w:rsidRDefault="00FB7E83">
      <w:pPr>
        <w:pStyle w:val="Mainbody"/>
        <w:numPr>
          <w:ilvl w:val="1"/>
          <w:numId w:val="5"/>
        </w:numPr>
        <w:ind w:left="357" w:hanging="357"/>
      </w:pPr>
      <w:r>
        <w:t xml:space="preserve">Like Origin and Hexagon, </w:t>
      </w:r>
      <w:r w:rsidR="00B74A14">
        <w:t>Haringey</w:t>
      </w:r>
      <w:r w:rsidR="00C13236">
        <w:t xml:space="preserve"> highlighted </w:t>
      </w:r>
      <w:r w:rsidR="00DE09E8">
        <w:t xml:space="preserve">that </w:t>
      </w:r>
      <w:r w:rsidR="00346D43">
        <w:t xml:space="preserve">the current </w:t>
      </w:r>
      <w:r w:rsidR="00DE09E8">
        <w:t xml:space="preserve">– subdued - </w:t>
      </w:r>
      <w:r w:rsidR="00346D43">
        <w:t xml:space="preserve">market presents lots of opportunities for </w:t>
      </w:r>
      <w:r w:rsidR="00DE09E8">
        <w:t xml:space="preserve">organisations focused on acquisitions. They built </w:t>
      </w:r>
      <w:r w:rsidR="00623E6A">
        <w:t xml:space="preserve">a team that </w:t>
      </w:r>
      <w:r w:rsidR="00EA008E">
        <w:t xml:space="preserve">has the specialism </w:t>
      </w:r>
      <w:r w:rsidR="00A9542C">
        <w:t>required t</w:t>
      </w:r>
      <w:r w:rsidR="00AA52B6">
        <w:t>o</w:t>
      </w:r>
      <w:r w:rsidR="00A9542C">
        <w:t xml:space="preserve"> negotiate deals</w:t>
      </w:r>
      <w:r w:rsidR="005C17BF">
        <w:t xml:space="preserve"> and</w:t>
      </w:r>
      <w:r w:rsidR="00A9542C">
        <w:t xml:space="preserve"> understand potential design, quality and management issues</w:t>
      </w:r>
      <w:r w:rsidR="00585952">
        <w:t>. Unlike housing associations</w:t>
      </w:r>
      <w:r w:rsidR="00BA6FF7">
        <w:t xml:space="preserve"> – and largely because they operate in a well-defined geographical area </w:t>
      </w:r>
      <w:r w:rsidR="00692EC8">
        <w:t>–</w:t>
      </w:r>
      <w:r w:rsidR="00BA6FF7">
        <w:t xml:space="preserve"> </w:t>
      </w:r>
      <w:r w:rsidR="00692EC8">
        <w:t>they are interested in schemes of any dimension</w:t>
      </w:r>
      <w:r w:rsidR="006435D0">
        <w:t>, but predominantly with social rent</w:t>
      </w:r>
      <w:r w:rsidR="00DF2415">
        <w:t xml:space="preserve"> as tenure</w:t>
      </w:r>
      <w:r w:rsidR="00422E01">
        <w:t>. They</w:t>
      </w:r>
      <w:r w:rsidR="00692EC8">
        <w:t xml:space="preserve"> tend to </w:t>
      </w:r>
      <w:r w:rsidR="00D35B0E">
        <w:t xml:space="preserve">turn down opportunities </w:t>
      </w:r>
      <w:r w:rsidR="00A9542C">
        <w:t>based on</w:t>
      </w:r>
      <w:r w:rsidR="00D35B0E">
        <w:t xml:space="preserve"> poor design/late involvement </w:t>
      </w:r>
      <w:commentRangeStart w:id="305"/>
      <w:commentRangeStart w:id="306"/>
      <w:r w:rsidR="00D35B0E">
        <w:t xml:space="preserve">or when the scheme doesn’t meet requirements </w:t>
      </w:r>
      <w:r w:rsidR="00074AA6">
        <w:t xml:space="preserve">set out in the </w:t>
      </w:r>
      <w:r w:rsidR="00D35B0E">
        <w:t>AHP.</w:t>
      </w:r>
      <w:commentRangeEnd w:id="305"/>
      <w:r>
        <w:rPr>
          <w:rStyle w:val="CommentReference"/>
        </w:rPr>
        <w:commentReference w:id="305"/>
      </w:r>
      <w:commentRangeEnd w:id="306"/>
      <w:r w:rsidR="009E3C36">
        <w:rPr>
          <w:rStyle w:val="CommentReference"/>
          <w:rFonts w:eastAsia="Times New Roman"/>
          <w:color w:val="auto"/>
          <w:shd w:val="clear" w:color="auto" w:fill="auto"/>
        </w:rPr>
        <w:commentReference w:id="306"/>
      </w:r>
      <w:r w:rsidR="00D35B0E">
        <w:t xml:space="preserve"> </w:t>
      </w:r>
    </w:p>
    <w:p w14:paraId="0479187A" w14:textId="32176432" w:rsidR="001E1812" w:rsidRDefault="001A2A2C" w:rsidP="009173E8">
      <w:pPr>
        <w:pStyle w:val="Mainbody"/>
        <w:numPr>
          <w:ilvl w:val="1"/>
          <w:numId w:val="5"/>
        </w:numPr>
        <w:ind w:left="357" w:hanging="357"/>
      </w:pPr>
      <w:r>
        <w:t xml:space="preserve">Southwark explained that, whilst it </w:t>
      </w:r>
      <w:r w:rsidR="00F17531">
        <w:t xml:space="preserve">does occasionally complete </w:t>
      </w:r>
      <w:r w:rsidR="001E1812">
        <w:t>s</w:t>
      </w:r>
      <w:r w:rsidR="00F17531">
        <w:t xml:space="preserve">ection 106 deals, the </w:t>
      </w:r>
      <w:r w:rsidR="009054A4">
        <w:t xml:space="preserve">stretched </w:t>
      </w:r>
      <w:r w:rsidR="00F17531">
        <w:t xml:space="preserve">financial </w:t>
      </w:r>
      <w:r w:rsidR="009054A4">
        <w:t xml:space="preserve">resources </w:t>
      </w:r>
      <w:r w:rsidR="00851DDC">
        <w:t>mean that it is unlikely to be very active in the market in future years</w:t>
      </w:r>
      <w:r w:rsidR="00074AA6">
        <w:t>, even with grant availability</w:t>
      </w:r>
      <w:r w:rsidR="00D05DDE">
        <w:t xml:space="preserve">, unless </w:t>
      </w:r>
      <w:r w:rsidR="000E4AF7">
        <w:t>the total grant share is able to</w:t>
      </w:r>
      <w:ins w:id="307" w:author="Kate Webb" w:date="2024-04-17T20:26:00Z">
        <w:r w:rsidR="1EB1D1BE">
          <w:t xml:space="preserve"> </w:t>
        </w:r>
      </w:ins>
      <w:r w:rsidR="00D05DDE">
        <w:t>fully or substantially cover the costs</w:t>
      </w:r>
      <w:r w:rsidR="00851DDC">
        <w:t xml:space="preserve">. </w:t>
      </w:r>
    </w:p>
    <w:p w14:paraId="1CFFA77E" w14:textId="4B7C8EA4" w:rsidR="00723A76" w:rsidRPr="001E1812" w:rsidRDefault="00723A76">
      <w:pPr>
        <w:pStyle w:val="Mainbody"/>
        <w:numPr>
          <w:ilvl w:val="0"/>
          <w:numId w:val="0"/>
        </w:numPr>
        <w:ind w:left="357"/>
        <w:rPr>
          <w:u w:val="single"/>
        </w:rPr>
      </w:pPr>
      <w:r w:rsidRPr="001E1812">
        <w:rPr>
          <w:u w:val="single"/>
        </w:rPr>
        <w:t xml:space="preserve">For-profit </w:t>
      </w:r>
      <w:r w:rsidR="00C80E9F" w:rsidRPr="001E1812">
        <w:rPr>
          <w:u w:val="single"/>
        </w:rPr>
        <w:t>registered providers</w:t>
      </w:r>
    </w:p>
    <w:p w14:paraId="004B8B83" w14:textId="0CBE0F35" w:rsidR="00001CE8" w:rsidRDefault="00C80E9F">
      <w:pPr>
        <w:pStyle w:val="Mainbody"/>
        <w:numPr>
          <w:ilvl w:val="1"/>
          <w:numId w:val="5"/>
        </w:numPr>
        <w:ind w:left="357" w:hanging="357"/>
      </w:pPr>
      <w:r>
        <w:t>W</w:t>
      </w:r>
      <w:commentRangeStart w:id="308"/>
      <w:commentRangeStart w:id="309"/>
      <w:r>
        <w:t xml:space="preserve">hilst no for-profit </w:t>
      </w:r>
      <w:r w:rsidR="00ED2B14">
        <w:t>registered providers (FPRPs)</w:t>
      </w:r>
      <w:r>
        <w:t xml:space="preserve"> has been </w:t>
      </w:r>
      <w:del w:id="310" w:author="Luca Dellepiane" w:date="2024-04-18T12:16:00Z">
        <w:r w:rsidR="00494627" w:rsidDel="006D5BFB">
          <w:delText>interviewed</w:delText>
        </w:r>
        <w:r w:rsidDel="006D5BFB">
          <w:delText xml:space="preserve"> </w:delText>
        </w:r>
      </w:del>
      <w:ins w:id="311" w:author="Luca Dellepiane" w:date="2024-04-18T12:16:00Z">
        <w:r w:rsidR="006D5BFB">
          <w:t>approache</w:t>
        </w:r>
      </w:ins>
      <w:ins w:id="312" w:author="Luca Dellepiane" w:date="2024-04-18T12:17:00Z">
        <w:r w:rsidR="006D5BFB">
          <w:t>d</w:t>
        </w:r>
      </w:ins>
      <w:ins w:id="313" w:author="Luca Dellepiane" w:date="2024-04-18T12:16:00Z">
        <w:r w:rsidR="006D5BFB">
          <w:t xml:space="preserve"> </w:t>
        </w:r>
      </w:ins>
      <w:r>
        <w:t>for the research,</w:t>
      </w:r>
      <w:commentRangeEnd w:id="308"/>
      <w:r>
        <w:rPr>
          <w:rStyle w:val="CommentReference"/>
        </w:rPr>
        <w:commentReference w:id="308"/>
      </w:r>
      <w:commentRangeEnd w:id="309"/>
      <w:r w:rsidR="00550C1F">
        <w:rPr>
          <w:rStyle w:val="CommentReference"/>
          <w:rFonts w:eastAsia="Times New Roman"/>
          <w:color w:val="auto"/>
          <w:shd w:val="clear" w:color="auto" w:fill="auto"/>
        </w:rPr>
        <w:commentReference w:id="309"/>
      </w:r>
      <w:r>
        <w:t xml:space="preserve"> HBF, DS2 an</w:t>
      </w:r>
      <w:r w:rsidR="00602588">
        <w:t>d GLA colleagues painted a picture of marginal involvement.</w:t>
      </w:r>
      <w:r w:rsidR="00571BC4">
        <w:t xml:space="preserve"> FPRPs seem to </w:t>
      </w:r>
      <w:r w:rsidR="00127513">
        <w:t xml:space="preserve">occasionally </w:t>
      </w:r>
      <w:r w:rsidR="004508B7">
        <w:t xml:space="preserve">purchase </w:t>
      </w:r>
      <w:r w:rsidR="005F31C9">
        <w:t>s</w:t>
      </w:r>
      <w:r w:rsidR="004508B7">
        <w:t>ection 106 homes</w:t>
      </w:r>
      <w:r w:rsidR="00127513">
        <w:t xml:space="preserve"> but appear to be more focused </w:t>
      </w:r>
      <w:r w:rsidR="009267C7">
        <w:t>o</w:t>
      </w:r>
      <w:r w:rsidR="00127513">
        <w:t xml:space="preserve">n higher yielding markets outside of London, where they </w:t>
      </w:r>
      <w:r w:rsidR="00DF2415">
        <w:t>tend to invest in</w:t>
      </w:r>
      <w:r w:rsidR="00127513">
        <w:t xml:space="preserve"> green field </w:t>
      </w:r>
      <w:r w:rsidR="00E03038">
        <w:t xml:space="preserve">developments. </w:t>
      </w:r>
      <w:r w:rsidR="009267C7">
        <w:t>Like most actors</w:t>
      </w:r>
      <w:r w:rsidR="00D758C3">
        <w:t>,</w:t>
      </w:r>
      <w:r w:rsidR="009267C7">
        <w:t xml:space="preserve"> </w:t>
      </w:r>
      <w:r w:rsidR="003D0AE0">
        <w:t xml:space="preserve">FPRPs </w:t>
      </w:r>
      <w:r w:rsidR="00826DED">
        <w:t xml:space="preserve">focus on driving the acquisition price as low as possible (L&amp;G Affordable Homes explained at the </w:t>
      </w:r>
      <w:proofErr w:type="spellStart"/>
      <w:r w:rsidR="00826DED">
        <w:t>BusinessLDN</w:t>
      </w:r>
      <w:proofErr w:type="spellEnd"/>
      <w:r w:rsidR="00826DED">
        <w:t xml:space="preserve"> </w:t>
      </w:r>
      <w:r w:rsidR="00306B40">
        <w:t xml:space="preserve">roundtable that they are putting offers forward but that their offers are </w:t>
      </w:r>
      <w:r w:rsidR="00A71B53">
        <w:t>c</w:t>
      </w:r>
      <w:r w:rsidR="00306B40">
        <w:t xml:space="preserve">onsidered too low </w:t>
      </w:r>
      <w:r w:rsidR="005C6A94">
        <w:t>by</w:t>
      </w:r>
      <w:r w:rsidR="00306B40">
        <w:t xml:space="preserve"> developers)</w:t>
      </w:r>
      <w:r w:rsidR="00D758C3">
        <w:t xml:space="preserve">. On top of that, </w:t>
      </w:r>
      <w:r w:rsidR="00C80498">
        <w:t xml:space="preserve">those that are part of </w:t>
      </w:r>
      <w:r w:rsidR="00D758C3">
        <w:t xml:space="preserve">large </w:t>
      </w:r>
      <w:r w:rsidR="00C80498">
        <w:t>conglomerates</w:t>
      </w:r>
      <w:r w:rsidR="002C0ACB">
        <w:t xml:space="preserve"> focused on </w:t>
      </w:r>
      <w:r w:rsidR="00C80498">
        <w:t xml:space="preserve">a range of </w:t>
      </w:r>
      <w:r w:rsidR="002C0ACB">
        <w:t xml:space="preserve">stable income streams, </w:t>
      </w:r>
      <w:r w:rsidR="005C0DC6">
        <w:t xml:space="preserve">struggle to internally compete for resource allocations against </w:t>
      </w:r>
      <w:r w:rsidR="00A95107">
        <w:t>higher</w:t>
      </w:r>
      <w:r w:rsidR="00EB73F5">
        <w:t xml:space="preserve"> yielding</w:t>
      </w:r>
      <w:r w:rsidR="00A95107">
        <w:t xml:space="preserve"> and/or </w:t>
      </w:r>
      <w:r w:rsidR="000B020F">
        <w:t xml:space="preserve">more secure investment </w:t>
      </w:r>
      <w:r w:rsidR="005C0DC6">
        <w:t>options</w:t>
      </w:r>
      <w:r w:rsidR="00A71B53">
        <w:t>.</w:t>
      </w:r>
    </w:p>
    <w:p w14:paraId="669CAB4C" w14:textId="65E225F9" w:rsidR="00467F7B" w:rsidRDefault="00C06CD4">
      <w:pPr>
        <w:pStyle w:val="Mainbody"/>
        <w:numPr>
          <w:ilvl w:val="1"/>
          <w:numId w:val="5"/>
        </w:numPr>
        <w:ind w:left="357" w:hanging="357"/>
      </w:pPr>
      <w:r>
        <w:t xml:space="preserve">Whilst FPRPs appetite for investment in </w:t>
      </w:r>
      <w:r w:rsidR="005F31C9">
        <w:t>s</w:t>
      </w:r>
      <w:r>
        <w:t xml:space="preserve">ection 106 units is uncertain, </w:t>
      </w:r>
      <w:r w:rsidR="00E03038">
        <w:t>there have been reports of them salvaging schemes that would have otherwise gone unsold.</w:t>
      </w:r>
      <w:r w:rsidR="0068252B">
        <w:t xml:space="preserve"> At the same time, FPRPs involvement will need to be closely monitored </w:t>
      </w:r>
      <w:r w:rsidR="000C29F4">
        <w:t xml:space="preserve">because </w:t>
      </w:r>
      <w:r w:rsidR="009959CD">
        <w:t xml:space="preserve">one local authority </w:t>
      </w:r>
      <w:r w:rsidR="000C29F4">
        <w:t xml:space="preserve">reported </w:t>
      </w:r>
      <w:r w:rsidR="003F7B9E">
        <w:t xml:space="preserve">examples </w:t>
      </w:r>
      <w:r w:rsidR="000C29F4">
        <w:t xml:space="preserve">of fraudulent deals where the FPRP purchased </w:t>
      </w:r>
      <w:r w:rsidR="005F31C9">
        <w:t>s</w:t>
      </w:r>
      <w:r w:rsidR="0073568E">
        <w:t>ection</w:t>
      </w:r>
      <w:r w:rsidR="005F31C9">
        <w:t xml:space="preserve"> </w:t>
      </w:r>
      <w:r w:rsidR="0073568E">
        <w:t xml:space="preserve">106 homes – accessing grant – </w:t>
      </w:r>
      <w:proofErr w:type="spellStart"/>
      <w:r w:rsidR="0073568E">
        <w:t>staircased</w:t>
      </w:r>
      <w:proofErr w:type="spellEnd"/>
      <w:r w:rsidR="0073568E">
        <w:t xml:space="preserve"> to 100 per cent very quickly and turned the homes into private sale. </w:t>
      </w:r>
      <w:r w:rsidR="003F7B9E">
        <w:t xml:space="preserve">Other boroughs shared anecdotal reports of FPRPs purchasing </w:t>
      </w:r>
      <w:r w:rsidR="00863D5F">
        <w:t>s</w:t>
      </w:r>
      <w:r w:rsidR="003F7B9E">
        <w:t>ection 106 homes</w:t>
      </w:r>
      <w:r w:rsidR="00186E1E">
        <w:t xml:space="preserve"> locally</w:t>
      </w:r>
      <w:r w:rsidR="003F7B9E">
        <w:t xml:space="preserve"> and flipping these from Social Rent to Affordable Rent</w:t>
      </w:r>
      <w:r w:rsidR="00186E1E">
        <w:t xml:space="preserve"> tenures, thus impacting the ability for local authorities to accommodate households on their social housing waiting lists.</w:t>
      </w:r>
    </w:p>
    <w:p w14:paraId="68FD9C79" w14:textId="6FE7A16D" w:rsidR="00C80E9F" w:rsidRPr="004B6DFB" w:rsidRDefault="004B6DFB" w:rsidP="004B6DFB">
      <w:pPr>
        <w:pStyle w:val="Mainbody"/>
        <w:numPr>
          <w:ilvl w:val="0"/>
          <w:numId w:val="0"/>
        </w:numPr>
        <w:ind w:left="357"/>
        <w:rPr>
          <w:u w:val="single"/>
        </w:rPr>
      </w:pPr>
      <w:r w:rsidRPr="004B6DFB">
        <w:rPr>
          <w:u w:val="single"/>
        </w:rPr>
        <w:t>Recommended interventions</w:t>
      </w:r>
    </w:p>
    <w:p w14:paraId="12324098" w14:textId="41568FF1" w:rsidR="00EB3D44" w:rsidRDefault="009930BD">
      <w:pPr>
        <w:pStyle w:val="Mainbody"/>
        <w:numPr>
          <w:ilvl w:val="1"/>
          <w:numId w:val="5"/>
        </w:numPr>
        <w:ind w:left="357" w:hanging="357"/>
      </w:pPr>
      <w:r>
        <w:t xml:space="preserve">Whilst it is undeniable that the </w:t>
      </w:r>
      <w:r w:rsidR="00F95942">
        <w:t>s</w:t>
      </w:r>
      <w:r>
        <w:t xml:space="preserve">ection 106 market is </w:t>
      </w:r>
      <w:r w:rsidR="00196293">
        <w:t xml:space="preserve">facing challenges, the main conclusion of the paper </w:t>
      </w:r>
      <w:commentRangeStart w:id="314"/>
      <w:commentRangeStart w:id="315"/>
      <w:r w:rsidR="00196293">
        <w:t>is that</w:t>
      </w:r>
      <w:r w:rsidR="004313C1">
        <w:t xml:space="preserve"> homes are still being sold </w:t>
      </w:r>
      <w:r w:rsidR="001F10F2">
        <w:t>– although not at the prices being sought by developers</w:t>
      </w:r>
      <w:ins w:id="316" w:author="Luca Dellepiane" w:date="2024-04-18T12:20:00Z">
        <w:r w:rsidR="001351FE">
          <w:t xml:space="preserve"> and more slowly</w:t>
        </w:r>
      </w:ins>
      <w:r w:rsidR="001F10F2">
        <w:t xml:space="preserve">. </w:t>
      </w:r>
      <w:commentRangeEnd w:id="314"/>
      <w:r>
        <w:rPr>
          <w:rStyle w:val="CommentReference"/>
        </w:rPr>
        <w:commentReference w:id="314"/>
      </w:r>
      <w:commentRangeEnd w:id="315"/>
      <w:r w:rsidR="00BD594D">
        <w:rPr>
          <w:rStyle w:val="CommentReference"/>
          <w:rFonts w:eastAsia="Times New Roman"/>
          <w:color w:val="auto"/>
          <w:shd w:val="clear" w:color="auto" w:fill="auto"/>
        </w:rPr>
        <w:commentReference w:id="315"/>
      </w:r>
      <w:r w:rsidR="001F10F2">
        <w:t xml:space="preserve">The </w:t>
      </w:r>
      <w:r w:rsidR="003379E5">
        <w:t>market is</w:t>
      </w:r>
      <w:r w:rsidR="000564A8">
        <w:t xml:space="preserve"> </w:t>
      </w:r>
      <w:r w:rsidR="003379E5">
        <w:t xml:space="preserve">adjusting to a </w:t>
      </w:r>
      <w:r w:rsidR="001F10F2">
        <w:t>‘</w:t>
      </w:r>
      <w:r w:rsidR="003379E5">
        <w:t>new normal</w:t>
      </w:r>
      <w:r w:rsidR="001F10F2">
        <w:t>’,</w:t>
      </w:r>
      <w:r w:rsidR="003379E5">
        <w:t xml:space="preserve"> characterised by </w:t>
      </w:r>
      <w:r w:rsidR="00FA2EE9">
        <w:t>a lower degree of competition</w:t>
      </w:r>
      <w:r w:rsidR="000564A8">
        <w:t xml:space="preserve">, which </w:t>
      </w:r>
      <w:r w:rsidR="00C67790">
        <w:t>leads to a</w:t>
      </w:r>
      <w:r w:rsidR="00FA2EE9">
        <w:t xml:space="preserve"> downward pressure on prices.</w:t>
      </w:r>
      <w:r w:rsidR="009C4263">
        <w:t xml:space="preserve"> </w:t>
      </w:r>
    </w:p>
    <w:p w14:paraId="2BC6EA5F" w14:textId="28798EB7" w:rsidR="00DF5A9D" w:rsidRDefault="00EB3D44">
      <w:pPr>
        <w:pStyle w:val="Mainbody"/>
        <w:numPr>
          <w:ilvl w:val="1"/>
          <w:numId w:val="5"/>
        </w:numPr>
        <w:ind w:left="357" w:hanging="357"/>
      </w:pPr>
      <w:r>
        <w:t xml:space="preserve">Rather than the GLA propping up the developer market with government grant, the recommendations below </w:t>
      </w:r>
      <w:r w:rsidR="006B18C3">
        <w:t xml:space="preserve">go in the direction of </w:t>
      </w:r>
      <w:r>
        <w:t>encourag</w:t>
      </w:r>
      <w:r w:rsidR="006B18C3">
        <w:t>ing</w:t>
      </w:r>
      <w:r>
        <w:t xml:space="preserve"> </w:t>
      </w:r>
      <w:r w:rsidR="00B3417B">
        <w:t xml:space="preserve">a wider pool of social housing providers to </w:t>
      </w:r>
      <w:r w:rsidR="006B18C3">
        <w:t xml:space="preserve">participate in the market and </w:t>
      </w:r>
      <w:r w:rsidR="00FE2E5E">
        <w:t>targeting grant to</w:t>
      </w:r>
      <w:r w:rsidR="00B84E17">
        <w:t xml:space="preserve"> schemes that are genuinely under stress</w:t>
      </w:r>
      <w:r w:rsidR="00B3417B">
        <w:t>.</w:t>
      </w:r>
      <w:ins w:id="317" w:author="Kate Webb" w:date="2024-04-17T20:28:00Z">
        <w:r w:rsidR="523AED06">
          <w:t xml:space="preserve"> </w:t>
        </w:r>
      </w:ins>
      <w:del w:id="318" w:author="Kate Webb" w:date="2024-04-17T20:27:00Z">
        <w:r w:rsidDel="00B3417B">
          <w:delText xml:space="preserve"> </w:delText>
        </w:r>
        <w:r w:rsidDel="005A7C7D">
          <w:delText xml:space="preserve"> </w:delText>
        </w:r>
      </w:del>
      <w:r w:rsidR="004E223A">
        <w:t xml:space="preserve">Recognising that the GLA has already launched the AFR programme, which </w:t>
      </w:r>
      <w:r w:rsidR="00B95C57">
        <w:t>could marginally support the market, i</w:t>
      </w:r>
      <w:r w:rsidR="009C4263">
        <w:t>n the immediate term th</w:t>
      </w:r>
      <w:r w:rsidR="00B3417B">
        <w:t>is</w:t>
      </w:r>
      <w:r w:rsidR="009C4263">
        <w:t xml:space="preserve"> paper recommends</w:t>
      </w:r>
      <w:r w:rsidR="00DF5A9D">
        <w:t>:</w:t>
      </w:r>
    </w:p>
    <w:p w14:paraId="12341FE8" w14:textId="30C27959" w:rsidR="0028782E" w:rsidRDefault="00D65AE6" w:rsidP="00DF5A9D">
      <w:pPr>
        <w:pStyle w:val="Bulletparagraph"/>
      </w:pPr>
      <w:r w:rsidRPr="007A0108">
        <w:rPr>
          <w:b/>
          <w:bCs/>
        </w:rPr>
        <w:t>Avoid</w:t>
      </w:r>
      <w:r w:rsidR="00E4438E">
        <w:rPr>
          <w:b/>
          <w:bCs/>
        </w:rPr>
        <w:t>ing</w:t>
      </w:r>
      <w:r w:rsidRPr="007A0108">
        <w:rPr>
          <w:b/>
          <w:bCs/>
        </w:rPr>
        <w:t xml:space="preserve"> any significant </w:t>
      </w:r>
      <w:r w:rsidR="00E4438E">
        <w:rPr>
          <w:b/>
          <w:bCs/>
        </w:rPr>
        <w:t xml:space="preserve">new grant </w:t>
      </w:r>
      <w:r w:rsidR="00DF5A9D" w:rsidRPr="007A0108">
        <w:rPr>
          <w:b/>
          <w:bCs/>
        </w:rPr>
        <w:t>interven</w:t>
      </w:r>
      <w:r w:rsidRPr="007A0108">
        <w:rPr>
          <w:b/>
          <w:bCs/>
        </w:rPr>
        <w:t>tion</w:t>
      </w:r>
      <w:r w:rsidR="00E4438E">
        <w:rPr>
          <w:b/>
          <w:bCs/>
        </w:rPr>
        <w:t xml:space="preserve">. </w:t>
      </w:r>
      <w:r w:rsidR="00E4438E" w:rsidRPr="00E4438E">
        <w:t>The GLA should</w:t>
      </w:r>
      <w:r w:rsidR="00B95C57">
        <w:t xml:space="preserve"> continue to monitor the situation</w:t>
      </w:r>
      <w:r w:rsidR="000D6E70">
        <w:t>,</w:t>
      </w:r>
      <w:r w:rsidR="00B95C57">
        <w:t xml:space="preserve"> </w:t>
      </w:r>
      <w:r w:rsidR="00EC222E">
        <w:t>let prices reduce</w:t>
      </w:r>
      <w:r w:rsidR="000D6E70">
        <w:t xml:space="preserve"> and </w:t>
      </w:r>
      <w:r w:rsidR="00273540">
        <w:t>support</w:t>
      </w:r>
      <w:r w:rsidR="00A533EA">
        <w:t xml:space="preserve"> schemes that are more at risk of going unsold </w:t>
      </w:r>
      <w:r w:rsidR="009E34E3">
        <w:t>(</w:t>
      </w:r>
      <w:r w:rsidR="0030615B">
        <w:t xml:space="preserve">such as </w:t>
      </w:r>
      <w:r w:rsidR="009E34E3">
        <w:t xml:space="preserve">towers) </w:t>
      </w:r>
      <w:r w:rsidR="000D6E70">
        <w:t>through already existing means</w:t>
      </w:r>
      <w:r w:rsidR="005313B4">
        <w:t xml:space="preserve">. </w:t>
      </w:r>
      <w:r w:rsidR="00D372C1">
        <w:t xml:space="preserve">The GLA could also consider an offer to </w:t>
      </w:r>
      <w:r w:rsidR="00762B19">
        <w:t xml:space="preserve">smaller </w:t>
      </w:r>
      <w:r w:rsidR="00D372C1">
        <w:t xml:space="preserve">housing associations and local authorities focused on flipping section 106 shared ownership homes to social rent, reducing risks on schemes with large numbers of </w:t>
      </w:r>
      <w:r w:rsidR="004152A7">
        <w:t xml:space="preserve">shared ownership </w:t>
      </w:r>
      <w:r w:rsidR="00D372C1">
        <w:t xml:space="preserve">homes. </w:t>
      </w:r>
      <w:r w:rsidR="0028782E">
        <w:t>A generalised grant offer that doesn’t fully or substantially cover the cost of purchasing the homes is unlikely to persuade housing associations – particularly larger ones - or local authorities to acquire more homes.</w:t>
      </w:r>
      <w:del w:id="319" w:author="Luca Dellepiane" w:date="2024-04-18T13:20:00Z">
        <w:r w:rsidR="0028782E" w:rsidDel="004647B7">
          <w:delText xml:space="preserve"> </w:delText>
        </w:r>
      </w:del>
    </w:p>
    <w:p w14:paraId="28F672CC" w14:textId="6A5C374C" w:rsidR="00273540" w:rsidRDefault="00D2279F" w:rsidP="009173E8">
      <w:pPr>
        <w:pStyle w:val="Bulletparagraph"/>
        <w:numPr>
          <w:ilvl w:val="0"/>
          <w:numId w:val="0"/>
        </w:numPr>
        <w:ind w:left="924"/>
      </w:pPr>
      <w:r>
        <w:t xml:space="preserve">Based on the research, </w:t>
      </w:r>
      <w:commentRangeStart w:id="320"/>
      <w:commentRangeStart w:id="321"/>
      <w:r>
        <w:t xml:space="preserve">it appears likely that </w:t>
      </w:r>
      <w:r w:rsidR="005313B4">
        <w:t>developers ar</w:t>
      </w:r>
      <w:r w:rsidR="001A3AAD">
        <w:t xml:space="preserve">e </w:t>
      </w:r>
      <w:r w:rsidR="00C52D66">
        <w:t xml:space="preserve">refusing lower offers </w:t>
      </w:r>
      <w:r w:rsidR="00E86B64">
        <w:t>in fear of significantly denting their margins</w:t>
      </w:r>
      <w:commentRangeEnd w:id="320"/>
      <w:r>
        <w:rPr>
          <w:rStyle w:val="CommentReference"/>
        </w:rPr>
        <w:commentReference w:id="320"/>
      </w:r>
      <w:commentRangeEnd w:id="321"/>
      <w:r w:rsidR="00AC3845">
        <w:rPr>
          <w:rStyle w:val="CommentReference"/>
          <w:rFonts w:eastAsia="Times New Roman"/>
        </w:rPr>
        <w:commentReference w:id="321"/>
      </w:r>
      <w:r w:rsidR="00E86B64">
        <w:t xml:space="preserve"> and</w:t>
      </w:r>
      <w:r w:rsidR="00BD350C">
        <w:t xml:space="preserve"> </w:t>
      </w:r>
      <w:r w:rsidR="006C663F">
        <w:t xml:space="preserve">are </w:t>
      </w:r>
      <w:r w:rsidR="001A3AAD">
        <w:t xml:space="preserve">putting pressure on the GLA and local authorities </w:t>
      </w:r>
      <w:r w:rsidR="009E34E3">
        <w:t xml:space="preserve">for </w:t>
      </w:r>
      <w:r w:rsidR="00DD118B">
        <w:t xml:space="preserve">market corrective </w:t>
      </w:r>
      <w:r w:rsidR="00BD350C">
        <w:t>interventions</w:t>
      </w:r>
      <w:r w:rsidR="0043653B">
        <w:t>.</w:t>
      </w:r>
      <w:r w:rsidR="00350050">
        <w:t xml:space="preserve"> </w:t>
      </w:r>
      <w:r w:rsidR="00B368FF">
        <w:t xml:space="preserve">Should the GLA </w:t>
      </w:r>
      <w:r w:rsidR="00F9282A">
        <w:t xml:space="preserve">intervene with a section 106 specific offer, it would risk protecting </w:t>
      </w:r>
      <w:r w:rsidR="00D362D3">
        <w:t xml:space="preserve">developers’ margins when </w:t>
      </w:r>
      <w:r w:rsidR="00BC5E14">
        <w:t xml:space="preserve">the large majority of the </w:t>
      </w:r>
      <w:r w:rsidR="00D362D3">
        <w:t>homes would be sold</w:t>
      </w:r>
      <w:r w:rsidR="00DB4C53">
        <w:t xml:space="preserve"> at a lower price</w:t>
      </w:r>
      <w:ins w:id="322" w:author="Luca Dellepiane" w:date="2024-04-18T13:20:00Z">
        <w:r w:rsidR="004647B7">
          <w:t xml:space="preserve"> and have very little</w:t>
        </w:r>
        <w:r w:rsidR="00846CA5">
          <w:t xml:space="preserve"> impact on delivery</w:t>
        </w:r>
      </w:ins>
      <w:ins w:id="323" w:author="Luca Dellepiane" w:date="2024-04-18T13:21:00Z">
        <w:r w:rsidR="003A70EF">
          <w:t>, which is ultimately impacted by a decline in demand</w:t>
        </w:r>
      </w:ins>
      <w:r w:rsidR="00DB4C53">
        <w:t xml:space="preserve">. </w:t>
      </w:r>
      <w:moveFromRangeStart w:id="324" w:author="Luca Dellepiane" w:date="2024-04-18T12:26:00Z" w:name="move164335617"/>
      <w:commentRangeStart w:id="325"/>
      <w:commentRangeStart w:id="326"/>
      <w:moveFrom w:id="327" w:author="Luca Dellepiane" w:date="2024-04-18T12:26:00Z">
        <w:r w:rsidR="00985541" w:rsidDel="00BD594D">
          <w:t>I</w:t>
        </w:r>
        <w:r w:rsidR="0043653B" w:rsidDel="00BD594D">
          <w:t xml:space="preserve">t is </w:t>
        </w:r>
        <w:r w:rsidR="00985541" w:rsidDel="00BD594D">
          <w:t xml:space="preserve">also </w:t>
        </w:r>
        <w:r w:rsidR="0043653B" w:rsidDel="00BD594D">
          <w:t>reasonably clear that</w:t>
        </w:r>
        <w:r w:rsidR="009274BB" w:rsidDel="00BD594D">
          <w:t xml:space="preserve">, at least to a certain extent, </w:t>
        </w:r>
        <w:r w:rsidR="00B3417B" w:rsidDel="00BD594D">
          <w:t>developers could be pressed to work harder to collaborate more closely</w:t>
        </w:r>
        <w:r w:rsidR="009274BB" w:rsidDel="00BD594D">
          <w:t xml:space="preserve"> with local authorities and housing associations </w:t>
        </w:r>
        <w:r w:rsidR="00DD118B" w:rsidDel="00BD594D">
          <w:t>early in the</w:t>
        </w:r>
        <w:r w:rsidR="009274BB" w:rsidDel="00BD594D">
          <w:t xml:space="preserve"> design phase</w:t>
        </w:r>
        <w:r w:rsidR="00D34CB0" w:rsidDel="00BD594D">
          <w:t xml:space="preserve"> to</w:t>
        </w:r>
        <w:r w:rsidR="006C663F" w:rsidDel="00BD594D">
          <w:t xml:space="preserve"> </w:t>
        </w:r>
        <w:r w:rsidR="006F1320" w:rsidDel="00BD594D">
          <w:t>mak</w:t>
        </w:r>
        <w:r w:rsidR="00D34CB0" w:rsidDel="00BD594D">
          <w:t xml:space="preserve">e </w:t>
        </w:r>
        <w:r w:rsidR="00DD118B" w:rsidDel="00BD594D">
          <w:t>s</w:t>
        </w:r>
        <w:r w:rsidR="006F1320" w:rsidDel="00BD594D">
          <w:t xml:space="preserve">ection 106 homes </w:t>
        </w:r>
        <w:r w:rsidR="00D34CB0" w:rsidDel="00BD594D">
          <w:t>more attractive.</w:t>
        </w:r>
        <w:r w:rsidR="007A4CBD" w:rsidDel="00BD594D">
          <w:t xml:space="preserve"> </w:t>
        </w:r>
        <w:commentRangeEnd w:id="325"/>
        <w:r w:rsidDel="00BD594D">
          <w:rPr>
            <w:rStyle w:val="CommentReference"/>
          </w:rPr>
          <w:commentReference w:id="325"/>
        </w:r>
      </w:moveFrom>
      <w:moveFromRangeEnd w:id="324"/>
      <w:commentRangeEnd w:id="326"/>
      <w:r w:rsidR="004B4A1E">
        <w:rPr>
          <w:rStyle w:val="CommentReference"/>
          <w:rFonts w:eastAsia="Times New Roman"/>
        </w:rPr>
        <w:commentReference w:id="326"/>
      </w:r>
    </w:p>
    <w:p w14:paraId="63221702" w14:textId="77777777" w:rsidR="00BD594D" w:rsidRDefault="00BD594D" w:rsidP="00BD594D">
      <w:pPr>
        <w:pStyle w:val="Bulletparagraph"/>
        <w:rPr>
          <w:ins w:id="328" w:author="Luca Dellepiane" w:date="2024-04-18T12:26:00Z"/>
        </w:rPr>
      </w:pPr>
      <w:ins w:id="329" w:author="Luca Dellepiane" w:date="2024-04-18T12:26:00Z">
        <w:r>
          <w:rPr>
            <w:b/>
            <w:bCs/>
          </w:rPr>
          <w:t>Encourage developers to</w:t>
        </w:r>
        <w:r w:rsidRPr="00FA7085">
          <w:rPr>
            <w:b/>
            <w:bCs/>
          </w:rPr>
          <w:t xml:space="preserve"> engage </w:t>
        </w:r>
        <w:r>
          <w:rPr>
            <w:b/>
            <w:bCs/>
          </w:rPr>
          <w:t xml:space="preserve">local authorities and housing associations </w:t>
        </w:r>
        <w:r w:rsidRPr="00FA7085">
          <w:rPr>
            <w:b/>
            <w:bCs/>
          </w:rPr>
          <w:t>early in the design phase</w:t>
        </w:r>
        <w:r>
          <w:t xml:space="preserve">. </w:t>
        </w:r>
        <w:commentRangeStart w:id="330"/>
        <w:r>
          <w:t xml:space="preserve">It is also reasonably clear that, at least to a certain extent, developers could be pressed to work harder to collaborate more closely with local authorities and housing associations early in the design phase to make section 106 homes more attractive. </w:t>
        </w:r>
        <w:commentRangeEnd w:id="330"/>
        <w:r>
          <w:rPr>
            <w:rStyle w:val="CommentReference"/>
          </w:rPr>
          <w:commentReference w:id="330"/>
        </w:r>
        <w:r>
          <w:t xml:space="preserve">The GLA should use its conveying powers to invite developers to engage RPs early. The lack of early engagement has been lamented by all local authorities and housing associations and, whilst not a silver bullet, would go a great deal towards assuring local authorities on issues of quality and design, that often negatively weight on deals advancing. </w:t>
        </w:r>
      </w:ins>
    </w:p>
    <w:p w14:paraId="1D71D887" w14:textId="630D9CE9" w:rsidR="00306BFD" w:rsidRDefault="00306BFD" w:rsidP="00306BFD">
      <w:pPr>
        <w:pStyle w:val="Bulletparagraph"/>
      </w:pPr>
      <w:r>
        <w:rPr>
          <w:b/>
          <w:bCs/>
        </w:rPr>
        <w:t>Ensure that local authorities review their preferred RP lists</w:t>
      </w:r>
      <w:r>
        <w:t xml:space="preserve">. This would broaden the number of housing associations that local authorities contact when a scheme has units available for sale and ensure that a larger number of them is contacted from the beginning. </w:t>
      </w:r>
      <w:r w:rsidR="00654D68">
        <w:t xml:space="preserve">It is particularly likely to support medium and small sized housing associations </w:t>
      </w:r>
      <w:r w:rsidR="00474A66">
        <w:t xml:space="preserve">that are willing to invest </w:t>
      </w:r>
      <w:r w:rsidR="00BC5C59">
        <w:t>in the market</w:t>
      </w:r>
      <w:r w:rsidR="00474A66">
        <w:t xml:space="preserve"> but might not be aware of all opportunities</w:t>
      </w:r>
      <w:r w:rsidR="00BC5C59">
        <w:t xml:space="preserve">. </w:t>
      </w:r>
    </w:p>
    <w:p w14:paraId="338C6B04" w14:textId="6B744AEC" w:rsidR="00306BFD" w:rsidRDefault="00306BFD">
      <w:pPr>
        <w:pStyle w:val="Bulletparagraph"/>
        <w:rPr>
          <w:ins w:id="331" w:author="Luca Dellepiane" w:date="2024-04-18T15:20:00Z"/>
        </w:rPr>
      </w:pPr>
      <w:commentRangeStart w:id="332"/>
      <w:commentRangeStart w:id="333"/>
      <w:commentRangeStart w:id="334"/>
      <w:r w:rsidRPr="5FA6E7D7">
        <w:rPr>
          <w:b/>
          <w:bCs/>
        </w:rPr>
        <w:t>Invite local authorities that purchase section 106 homes to share best practice with peers</w:t>
      </w:r>
      <w:r>
        <w:t xml:space="preserve">. </w:t>
      </w:r>
      <w:commentRangeStart w:id="335"/>
      <w:commentRangeStart w:id="336"/>
      <w:r w:rsidR="007B38EF">
        <w:t>Whilst the GLA should not be seen as pushing local authorities into acquiring section 106 homes</w:t>
      </w:r>
      <w:commentRangeEnd w:id="335"/>
      <w:r>
        <w:rPr>
          <w:rStyle w:val="CommentReference"/>
        </w:rPr>
        <w:commentReference w:id="335"/>
      </w:r>
      <w:commentRangeEnd w:id="336"/>
      <w:r w:rsidR="00561768">
        <w:rPr>
          <w:rStyle w:val="CommentReference"/>
          <w:rFonts w:eastAsia="Times New Roman"/>
        </w:rPr>
        <w:commentReference w:id="336"/>
      </w:r>
      <w:r w:rsidR="007B38EF">
        <w:t>, it</w:t>
      </w:r>
      <w:r w:rsidR="001F5AB5">
        <w:t xml:space="preserve"> should work with </w:t>
      </w:r>
      <w:r w:rsidR="007B38EF">
        <w:t>them</w:t>
      </w:r>
      <w:r w:rsidR="002B2125">
        <w:t xml:space="preserve"> </w:t>
      </w:r>
      <w:r w:rsidR="001F5AB5">
        <w:t xml:space="preserve">to </w:t>
      </w:r>
      <w:r w:rsidR="007B38EF">
        <w:t xml:space="preserve">further </w:t>
      </w:r>
      <w:r w:rsidR="001F5AB5">
        <w:t>explore the</w:t>
      </w:r>
      <w:r w:rsidR="00BE0852">
        <w:t xml:space="preserve"> reticence of most of them to acquire section 106 homes. </w:t>
      </w:r>
      <w:r>
        <w:t>One of the</w:t>
      </w:r>
      <w:r w:rsidR="00BE0852">
        <w:t xml:space="preserve"> local authorities </w:t>
      </w:r>
      <w:r w:rsidR="00076497">
        <w:t xml:space="preserve">that is actively </w:t>
      </w:r>
      <w:r w:rsidR="007B38EF">
        <w:t>purchasing</w:t>
      </w:r>
      <w:r w:rsidR="00076497">
        <w:t xml:space="preserve"> section 106 homes </w:t>
      </w:r>
      <w:r>
        <w:t xml:space="preserve">(Haringey) has </w:t>
      </w:r>
      <w:ins w:id="337" w:author="Kate Webb" w:date="2024-04-17T20:30:00Z">
        <w:r w:rsidR="491E2105">
          <w:t xml:space="preserve">offered a </w:t>
        </w:r>
      </w:ins>
      <w:del w:id="338" w:author="Kate Webb" w:date="2024-04-17T20:30:00Z">
        <w:r w:rsidDel="00306BFD">
          <w:delText>made itself available for a</w:delText>
        </w:r>
      </w:del>
      <w:r>
        <w:t xml:space="preserve"> session with Housing Directors</w:t>
      </w:r>
      <w:r w:rsidR="00AD0057">
        <w:t>’</w:t>
      </w:r>
      <w:r>
        <w:t xml:space="preserve"> Group where it can explain its strategy, risks and lessons learnt so far</w:t>
      </w:r>
      <w:r w:rsidR="00076497">
        <w:t xml:space="preserve">. The GLA should </w:t>
      </w:r>
      <w:r w:rsidR="00EA608F">
        <w:t>discuss with London Councils the opportunity of putting this on the agenda</w:t>
      </w:r>
      <w:r>
        <w:t xml:space="preserve"> in a bid to increase interest in the approach. Whilst most local authorities’ strategy to leave </w:t>
      </w:r>
      <w:r w:rsidR="00AD0057">
        <w:t>s</w:t>
      </w:r>
      <w:r>
        <w:t xml:space="preserve">ection 106 homes to housing associations might have made sense when the market was very competitive, </w:t>
      </w:r>
      <w:r w:rsidR="005179AB">
        <w:t xml:space="preserve">the situation has significantly changed. </w:t>
      </w:r>
      <w:r w:rsidR="0028303F">
        <w:t>I</w:t>
      </w:r>
      <w:r>
        <w:t xml:space="preserve">n a market characterised by low demand </w:t>
      </w:r>
      <w:r w:rsidR="007A2005">
        <w:t xml:space="preserve">for section 106 homes </w:t>
      </w:r>
      <w:r>
        <w:t xml:space="preserve">and high risk in land-led </w:t>
      </w:r>
      <w:r w:rsidR="007A2005">
        <w:t>schemes</w:t>
      </w:r>
      <w:r w:rsidR="0028303F">
        <w:t xml:space="preserve">, a </w:t>
      </w:r>
      <w:r w:rsidR="005505A0">
        <w:t xml:space="preserve">more active approach from local authorities could </w:t>
      </w:r>
      <w:r w:rsidR="007B1A7D">
        <w:t>mean that homes are sold more quickly, reducing pressure for intervention</w:t>
      </w:r>
      <w:r>
        <w:t>.</w:t>
      </w:r>
      <w:commentRangeEnd w:id="332"/>
      <w:r>
        <w:rPr>
          <w:rStyle w:val="CommentReference"/>
        </w:rPr>
        <w:commentReference w:id="332"/>
      </w:r>
      <w:commentRangeEnd w:id="333"/>
      <w:r w:rsidR="00CA1C3C">
        <w:rPr>
          <w:rStyle w:val="CommentReference"/>
          <w:rFonts w:eastAsia="Times New Roman"/>
        </w:rPr>
        <w:commentReference w:id="333"/>
      </w:r>
      <w:commentRangeEnd w:id="334"/>
      <w:r w:rsidR="00CF38A0">
        <w:rPr>
          <w:rStyle w:val="CommentReference"/>
          <w:rFonts w:eastAsia="Times New Roman"/>
        </w:rPr>
        <w:commentReference w:id="334"/>
      </w:r>
    </w:p>
    <w:p w14:paraId="676B3A3D" w14:textId="36C1A180" w:rsidR="00BE4E5C" w:rsidRPr="00BE4E5C" w:rsidRDefault="00BE4E5C" w:rsidP="00BE4E5C">
      <w:pPr>
        <w:pStyle w:val="Bulletparagraph"/>
        <w:numPr>
          <w:ilvl w:val="0"/>
          <w:numId w:val="0"/>
        </w:numPr>
        <w:ind w:left="924"/>
        <w:pPrChange w:id="339" w:author="Luca Dellepiane" w:date="2024-04-18T15:20:00Z">
          <w:pPr>
            <w:pStyle w:val="Bulletparagraph"/>
          </w:pPr>
        </w:pPrChange>
      </w:pPr>
      <w:ins w:id="340" w:author="Luca Dellepiane" w:date="2024-04-18T15:20:00Z">
        <w:r w:rsidRPr="00BE4E5C">
          <w:rPr>
            <w:rPrChange w:id="341" w:author="Luca Dellepiane" w:date="2024-04-18T15:20:00Z">
              <w:rPr>
                <w:b/>
                <w:bCs/>
              </w:rPr>
            </w:rPrChange>
          </w:rPr>
          <w:t xml:space="preserve">Similarly, </w:t>
        </w:r>
        <w:r w:rsidR="00236E44">
          <w:t>some local authorities exp</w:t>
        </w:r>
      </w:ins>
      <w:ins w:id="342" w:author="Luca Dellepiane" w:date="2024-04-18T15:21:00Z">
        <w:r w:rsidR="00C42BAF">
          <w:t xml:space="preserve">lained that they are not confident </w:t>
        </w:r>
        <w:r w:rsidR="00AF0087">
          <w:t xml:space="preserve">competing in the market </w:t>
        </w:r>
        <w:r w:rsidR="009F5B55">
          <w:t xml:space="preserve">because they are </w:t>
        </w:r>
      </w:ins>
      <w:ins w:id="343" w:author="Luca Dellepiane" w:date="2024-04-18T15:22:00Z">
        <w:r w:rsidR="00C46A8F">
          <w:t xml:space="preserve">not clear on </w:t>
        </w:r>
        <w:r w:rsidR="006B16DE">
          <w:t xml:space="preserve">price points and are concerned to drive up prices. </w:t>
        </w:r>
        <w:r w:rsidR="000D0FC8">
          <w:t xml:space="preserve">If there is interest, the GLA could explore </w:t>
        </w:r>
        <w:r w:rsidR="007F1CB1">
          <w:t>offering support to value section 106 homes.</w:t>
        </w:r>
      </w:ins>
    </w:p>
    <w:p w14:paraId="1E388397" w14:textId="6B01B1F2" w:rsidR="00A74A70" w:rsidRDefault="00E0191D" w:rsidP="00DF5A9D">
      <w:pPr>
        <w:pStyle w:val="Bulletparagraph"/>
      </w:pPr>
      <w:r w:rsidRPr="00E0191D">
        <w:rPr>
          <w:b/>
          <w:bCs/>
        </w:rPr>
        <w:t xml:space="preserve">Support </w:t>
      </w:r>
      <w:r w:rsidR="008637BE" w:rsidRPr="00E0191D">
        <w:rPr>
          <w:b/>
          <w:bCs/>
        </w:rPr>
        <w:t>small housing associations</w:t>
      </w:r>
      <w:r w:rsidR="007C33ED">
        <w:t xml:space="preserve">. </w:t>
      </w:r>
      <w:r w:rsidR="00AE152C">
        <w:t>Small housing associations lamented challenges in applying for GLA grant</w:t>
      </w:r>
      <w:r w:rsidR="00923397">
        <w:t xml:space="preserve"> because of long and bureaucratic processes.</w:t>
      </w:r>
      <w:r w:rsidR="006D5249">
        <w:t xml:space="preserve"> </w:t>
      </w:r>
      <w:r w:rsidR="0058720B">
        <w:t>The issue is not limited to section 106 delivery and the G320 didn’t have a specific recommendation</w:t>
      </w:r>
      <w:r w:rsidR="00EC141A">
        <w:t xml:space="preserve">. </w:t>
      </w:r>
      <w:r w:rsidR="005A3783">
        <w:t>MD</w:t>
      </w:r>
      <w:r w:rsidR="005764C2">
        <w:t xml:space="preserve">3093 </w:t>
      </w:r>
      <w:r w:rsidR="00CA0E88">
        <w:t>allocated</w:t>
      </w:r>
      <w:r w:rsidR="00D25650">
        <w:t xml:space="preserve"> </w:t>
      </w:r>
      <w:r w:rsidR="00CA145B">
        <w:t xml:space="preserve">£100,000 </w:t>
      </w:r>
      <w:r w:rsidR="00D25650">
        <w:t xml:space="preserve">under the Small Site Small Builders </w:t>
      </w:r>
      <w:r w:rsidR="00CA145B">
        <w:t>learning and development budget as well roughly £90,000</w:t>
      </w:r>
      <w:r w:rsidR="008F6056">
        <w:t xml:space="preserve"> for the creation of a grade 12 post, yet to be created. </w:t>
      </w:r>
      <w:r w:rsidR="00DD677A">
        <w:t xml:space="preserve">The </w:t>
      </w:r>
      <w:r w:rsidR="005C028D">
        <w:t xml:space="preserve">GLA could explore </w:t>
      </w:r>
      <w:r w:rsidR="00521C19">
        <w:t xml:space="preserve">the feasibility of using some of the above </w:t>
      </w:r>
      <w:r w:rsidR="00D037D7">
        <w:t>funding</w:t>
      </w:r>
      <w:r w:rsidR="00521C19">
        <w:t xml:space="preserve"> for the </w:t>
      </w:r>
      <w:r w:rsidR="005C028D">
        <w:t>establish</w:t>
      </w:r>
      <w:r w:rsidR="00084BCA">
        <w:t xml:space="preserve">ment of a </w:t>
      </w:r>
      <w:r w:rsidR="00D977FA">
        <w:t xml:space="preserve">resource </w:t>
      </w:r>
      <w:r w:rsidR="006549F7">
        <w:t>dedicated to supporting grant applications from small housing associations</w:t>
      </w:r>
      <w:r w:rsidR="00E051EA">
        <w:t>. F</w:t>
      </w:r>
      <w:r w:rsidR="006D6676">
        <w:t>or example</w:t>
      </w:r>
      <w:r w:rsidR="00E051EA">
        <w:t xml:space="preserve">, it could </w:t>
      </w:r>
      <w:r w:rsidR="006D6676">
        <w:t>help</w:t>
      </w:r>
      <w:r w:rsidR="00E051EA">
        <w:t xml:space="preserve"> them </w:t>
      </w:r>
      <w:r w:rsidR="006D6676">
        <w:t>carry out financial appraisals</w:t>
      </w:r>
      <w:r w:rsidR="00E051EA">
        <w:t xml:space="preserve"> on schemes and work in a way similar to how the community</w:t>
      </w:r>
      <w:r w:rsidR="00F5380A">
        <w:t>-led housing hub does</w:t>
      </w:r>
      <w:r w:rsidR="006549F7">
        <w:t xml:space="preserve">. </w:t>
      </w:r>
      <w:r w:rsidR="009C1207">
        <w:t xml:space="preserve">If successful, this action might </w:t>
      </w:r>
      <w:r w:rsidR="00B43FBC">
        <w:t xml:space="preserve">support the purchase of </w:t>
      </w:r>
      <w:r w:rsidR="009C1207">
        <w:t>more small and smaller schemes</w:t>
      </w:r>
      <w:r w:rsidR="00B43FBC">
        <w:t xml:space="preserve"> by small HAs</w:t>
      </w:r>
      <w:r w:rsidR="009C1207">
        <w:t xml:space="preserve">. </w:t>
      </w:r>
    </w:p>
    <w:p w14:paraId="4D538449" w14:textId="77777777" w:rsidR="00AB1998" w:rsidRDefault="000A567B">
      <w:pPr>
        <w:pStyle w:val="Mainbody"/>
        <w:numPr>
          <w:ilvl w:val="1"/>
          <w:numId w:val="5"/>
        </w:numPr>
        <w:ind w:left="357" w:hanging="357"/>
      </w:pPr>
      <w:r>
        <w:t>In the medium to longer term</w:t>
      </w:r>
      <w:r w:rsidR="00AB1998">
        <w:t xml:space="preserve"> the GLA should:</w:t>
      </w:r>
    </w:p>
    <w:p w14:paraId="3690E681" w14:textId="314B4FE9" w:rsidR="004B6DFB" w:rsidRDefault="00C378F6">
      <w:pPr>
        <w:pStyle w:val="Bulletparagraph"/>
      </w:pPr>
      <w:r w:rsidRPr="00E206D1">
        <w:rPr>
          <w:b/>
          <w:bCs/>
        </w:rPr>
        <w:t>C</w:t>
      </w:r>
      <w:commentRangeStart w:id="344"/>
      <w:commentRangeStart w:id="345"/>
      <w:r w:rsidRPr="00E206D1">
        <w:rPr>
          <w:b/>
          <w:bCs/>
        </w:rPr>
        <w:t xml:space="preserve">reate a database </w:t>
      </w:r>
      <w:r w:rsidR="00DE477C" w:rsidRPr="00E206D1">
        <w:rPr>
          <w:b/>
          <w:bCs/>
        </w:rPr>
        <w:t xml:space="preserve">of all </w:t>
      </w:r>
      <w:r w:rsidR="00466C3C">
        <w:rPr>
          <w:b/>
          <w:bCs/>
        </w:rPr>
        <w:t>s</w:t>
      </w:r>
      <w:r w:rsidR="00DE477C" w:rsidRPr="00E206D1">
        <w:rPr>
          <w:b/>
          <w:bCs/>
        </w:rPr>
        <w:t>ection 106 opportunities</w:t>
      </w:r>
      <w:r w:rsidR="00447F14" w:rsidRPr="00E206D1">
        <w:rPr>
          <w:b/>
          <w:bCs/>
        </w:rPr>
        <w:t xml:space="preserve"> available in London</w:t>
      </w:r>
      <w:r w:rsidR="002414D8">
        <w:t>.</w:t>
      </w:r>
      <w:commentRangeEnd w:id="344"/>
      <w:r>
        <w:rPr>
          <w:rStyle w:val="CommentReference"/>
        </w:rPr>
        <w:commentReference w:id="344"/>
      </w:r>
      <w:commentRangeEnd w:id="345"/>
      <w:r w:rsidR="00762466">
        <w:rPr>
          <w:rStyle w:val="CommentReference"/>
          <w:rFonts w:eastAsia="Times New Roman"/>
        </w:rPr>
        <w:commentReference w:id="345"/>
      </w:r>
      <w:r w:rsidR="002414D8">
        <w:t xml:space="preserve"> This would allow developers to market opportunities to a broad</w:t>
      </w:r>
      <w:r w:rsidR="00CE0B4E">
        <w:t>er</w:t>
      </w:r>
      <w:r w:rsidR="002414D8">
        <w:t xml:space="preserve"> range of </w:t>
      </w:r>
      <w:r w:rsidR="003F1D34">
        <w:t xml:space="preserve">registered providers </w:t>
      </w:r>
      <w:r w:rsidR="002E60D8">
        <w:t>and, at the same time, enable the GLA to better understand the market (</w:t>
      </w:r>
      <w:r w:rsidR="002C238F">
        <w:t>for example the true scale of unsold units, how long they are unsold for, what type of schemes tend to have greater difficulties, e</w:t>
      </w:r>
      <w:ins w:id="346" w:author="Alexis Harris" w:date="2024-04-18T14:26:00Z">
        <w:r w:rsidR="002C5532">
          <w:t>tc</w:t>
        </w:r>
      </w:ins>
      <w:del w:id="347" w:author="Alexis Harris" w:date="2024-04-18T14:26:00Z">
        <w:r w:rsidR="002C238F" w:rsidDel="002C5532">
          <w:delText>ct</w:delText>
        </w:r>
        <w:r w:rsidR="002C238F">
          <w:delText>…</w:delText>
        </w:r>
      </w:del>
      <w:r w:rsidR="002C238F">
        <w:t>).</w:t>
      </w:r>
      <w:r w:rsidR="00383B43">
        <w:t xml:space="preserve"> </w:t>
      </w:r>
      <w:r w:rsidR="000B61B4">
        <w:t>I</w:t>
      </w:r>
      <w:r w:rsidR="003B550C">
        <w:t>n February 2024</w:t>
      </w:r>
      <w:r w:rsidR="00B74BA0">
        <w:t>,</w:t>
      </w:r>
      <w:r w:rsidR="003B550C">
        <w:t xml:space="preserve"> </w:t>
      </w:r>
      <w:r w:rsidR="00C016C7">
        <w:t xml:space="preserve">MD3216 </w:t>
      </w:r>
      <w:r w:rsidR="00C67E75">
        <w:t>approved</w:t>
      </w:r>
      <w:r w:rsidR="00E324FB">
        <w:t xml:space="preserve"> </w:t>
      </w:r>
      <w:r w:rsidR="00C67E75" w:rsidRPr="0064178C">
        <w:t>expenditure of up to £30,000 in 2024-25 for consultancy to develop a pilot project facilitating acquisition opportunities of new 'section 106’ homes through the GLA’s SSSB online portal</w:t>
      </w:r>
      <w:r w:rsidR="00823877">
        <w:t>.</w:t>
      </w:r>
      <w:r w:rsidR="00E324FB">
        <w:t xml:space="preserve"> </w:t>
      </w:r>
      <w:r w:rsidR="00E828C0">
        <w:t>Although targeted at small sites, c</w:t>
      </w:r>
      <w:r w:rsidR="0064178C">
        <w:t xml:space="preserve">hanges to the portal </w:t>
      </w:r>
      <w:r w:rsidR="00E324FB">
        <w:t xml:space="preserve">will hopefully reduce the </w:t>
      </w:r>
      <w:r w:rsidR="00BC3A61">
        <w:t>information gap reported by the G320</w:t>
      </w:r>
      <w:r w:rsidR="00982DFE" w:rsidRPr="009173E8">
        <w:rPr>
          <w:vertAlign w:val="superscript"/>
        </w:rPr>
        <w:footnoteReference w:id="10"/>
      </w:r>
      <w:r w:rsidR="00BC3A61">
        <w:t>.</w:t>
      </w:r>
      <w:r w:rsidR="000B61B4">
        <w:t xml:space="preserve"> </w:t>
      </w:r>
      <w:r w:rsidR="005B168D">
        <w:t>Moreover, t</w:t>
      </w:r>
      <w:r w:rsidR="000B61B4">
        <w:t>he consul</w:t>
      </w:r>
      <w:r w:rsidR="00C5404D">
        <w:t>tancy work, yet to be agreed, could exp</w:t>
      </w:r>
      <w:r w:rsidR="00987EED">
        <w:t>lore going further and marketing all section 106 opportunities</w:t>
      </w:r>
      <w:r w:rsidR="005B168D">
        <w:t xml:space="preserve"> on the portal</w:t>
      </w:r>
      <w:r w:rsidR="00FB309C">
        <w:t xml:space="preserve">. </w:t>
      </w:r>
      <w:ins w:id="348" w:author="Alexis Harris" w:date="2024-04-18T14:27:00Z">
        <w:r w:rsidR="002C5532">
          <w:t>GLA planning colleagues are supportive of this type of intervention, particularly for schemes on smaller sites.</w:t>
        </w:r>
      </w:ins>
      <w:del w:id="349" w:author="Alexis Harris" w:date="2024-04-18T14:27:00Z">
        <w:r w:rsidR="00BC3A61" w:rsidDel="002C5532">
          <w:delText xml:space="preserve"> </w:delText>
        </w:r>
        <w:r w:rsidR="00823877" w:rsidDel="002C5532">
          <w:delText xml:space="preserve"> </w:delText>
        </w:r>
      </w:del>
    </w:p>
    <w:p w14:paraId="19937A0D" w14:textId="003C4284" w:rsidR="002C2BD0" w:rsidRDefault="002D22C1" w:rsidP="00290D4B">
      <w:pPr>
        <w:pStyle w:val="Bulletparagraph"/>
        <w:rPr>
          <w:del w:id="350" w:author="Kate Webb" w:date="2024-04-17T20:33:00Z"/>
          <w:rStyle w:val="normaltextrun"/>
        </w:rPr>
      </w:pPr>
      <w:commentRangeStart w:id="351"/>
      <w:commentRangeStart w:id="352"/>
      <w:r w:rsidRPr="5FA6E7D7">
        <w:rPr>
          <w:rStyle w:val="normaltextrun"/>
          <w:b/>
          <w:bCs/>
        </w:rPr>
        <w:t>Keeping service charges under control</w:t>
      </w:r>
      <w:r w:rsidR="008378D4" w:rsidRPr="5FA6E7D7">
        <w:rPr>
          <w:rStyle w:val="normaltextrun"/>
          <w:b/>
          <w:bCs/>
        </w:rPr>
        <w:t>.</w:t>
      </w:r>
      <w:r w:rsidR="008378D4" w:rsidRPr="5FA6E7D7">
        <w:rPr>
          <w:rStyle w:val="normaltextrun"/>
        </w:rPr>
        <w:t xml:space="preserve"> </w:t>
      </w:r>
      <w:r w:rsidR="00FB309C" w:rsidRPr="5FA6E7D7">
        <w:rPr>
          <w:rStyle w:val="normaltextrun"/>
        </w:rPr>
        <w:t xml:space="preserve">One of the recommendations </w:t>
      </w:r>
      <w:r w:rsidRPr="5FA6E7D7">
        <w:rPr>
          <w:rStyle w:val="normaltextrun"/>
        </w:rPr>
        <w:t xml:space="preserve">advanced in </w:t>
      </w:r>
      <w:r w:rsidR="00FB309C" w:rsidRPr="5FA6E7D7">
        <w:rPr>
          <w:rStyle w:val="normaltextrun"/>
        </w:rPr>
        <w:t>2022</w:t>
      </w:r>
      <w:r w:rsidRPr="5FA6E7D7">
        <w:rPr>
          <w:rStyle w:val="normaltextrun"/>
        </w:rPr>
        <w:t xml:space="preserve"> was to explore </w:t>
      </w:r>
      <w:r w:rsidR="00290D4B" w:rsidRPr="5FA6E7D7">
        <w:rPr>
          <w:rStyle w:val="normaltextrun"/>
        </w:rPr>
        <w:t xml:space="preserve">moving to a policy position that expects (as with the new AHP 2021-26) developers to sign-up to the Charter. </w:t>
      </w:r>
      <w:ins w:id="353" w:author="Kate Webb" w:date="2024-04-17T20:33:00Z">
        <w:r w:rsidR="1F693115" w:rsidRPr="5FA6E7D7">
          <w:rPr>
            <w:rStyle w:val="normaltextrun"/>
          </w:rPr>
          <w:t xml:space="preserve">This was paused, in part due to the limited levers to achieve it, but further feasibility work could be carried out. </w:t>
        </w:r>
      </w:ins>
      <w:del w:id="354" w:author="Kate Webb" w:date="2024-04-17T20:33:00Z">
        <w:r w:rsidRPr="5FA6E7D7" w:rsidDel="001A02CD">
          <w:rPr>
            <w:rStyle w:val="normaltextrun"/>
          </w:rPr>
          <w:delText xml:space="preserve">Work has not </w:delText>
        </w:r>
        <w:r w:rsidRPr="5FA6E7D7" w:rsidDel="005B1D3B">
          <w:rPr>
            <w:rStyle w:val="normaltextrun"/>
          </w:rPr>
          <w:delText>progressed,</w:delText>
        </w:r>
        <w:r w:rsidRPr="5FA6E7D7" w:rsidDel="001A02CD">
          <w:rPr>
            <w:rStyle w:val="normaltextrun"/>
          </w:rPr>
          <w:delText xml:space="preserve"> </w:delText>
        </w:r>
        <w:r w:rsidRPr="5FA6E7D7" w:rsidDel="007C2503">
          <w:rPr>
            <w:rStyle w:val="normaltextrun"/>
          </w:rPr>
          <w:delText xml:space="preserve">but work should be done </w:delText>
        </w:r>
        <w:r w:rsidRPr="5FA6E7D7" w:rsidDel="009454DB">
          <w:rPr>
            <w:rStyle w:val="normaltextrun"/>
          </w:rPr>
          <w:delText>to explore its feasibility.</w:delText>
        </w:r>
      </w:del>
      <w:commentRangeEnd w:id="351"/>
      <w:r>
        <w:rPr>
          <w:rStyle w:val="CommentReference"/>
        </w:rPr>
        <w:commentReference w:id="351"/>
      </w:r>
      <w:commentRangeEnd w:id="352"/>
      <w:r>
        <w:rPr>
          <w:rStyle w:val="CommentReference"/>
        </w:rPr>
        <w:commentReference w:id="352"/>
      </w:r>
    </w:p>
    <w:p w14:paraId="78D4CE5C" w14:textId="26FDA8C0" w:rsidR="00290D4B" w:rsidRDefault="009454DB" w:rsidP="009173E8">
      <w:pPr>
        <w:pStyle w:val="Bulletparagraph"/>
        <w:numPr>
          <w:ilvl w:val="0"/>
          <w:numId w:val="0"/>
        </w:numPr>
        <w:ind w:left="924"/>
        <w:rPr>
          <w:rStyle w:val="normaltextrun"/>
        </w:rPr>
      </w:pPr>
      <w:commentRangeStart w:id="355"/>
      <w:commentRangeStart w:id="356"/>
      <w:r w:rsidRPr="5FA6E7D7">
        <w:rPr>
          <w:rStyle w:val="normaltextrun"/>
        </w:rPr>
        <w:t xml:space="preserve">An alternative option </w:t>
      </w:r>
      <w:r w:rsidR="008856A3" w:rsidRPr="5FA6E7D7">
        <w:rPr>
          <w:rStyle w:val="normaltextrun"/>
        </w:rPr>
        <w:t>–</w:t>
      </w:r>
      <w:r w:rsidR="00120C75" w:rsidRPr="5FA6E7D7">
        <w:rPr>
          <w:rStyle w:val="normaltextrun"/>
        </w:rPr>
        <w:t xml:space="preserve"> </w:t>
      </w:r>
      <w:r w:rsidR="008856A3" w:rsidRPr="5FA6E7D7">
        <w:rPr>
          <w:rStyle w:val="normaltextrun"/>
        </w:rPr>
        <w:t xml:space="preserve">floated by DLUHC officers – is </w:t>
      </w:r>
      <w:r w:rsidR="002224A8" w:rsidRPr="5FA6E7D7">
        <w:rPr>
          <w:rStyle w:val="normaltextrun"/>
        </w:rPr>
        <w:t xml:space="preserve">to </w:t>
      </w:r>
      <w:r w:rsidR="00A71158" w:rsidRPr="5FA6E7D7">
        <w:rPr>
          <w:rStyle w:val="normaltextrun"/>
        </w:rPr>
        <w:t>move d</w:t>
      </w:r>
      <w:r w:rsidR="002224A8" w:rsidRPr="5FA6E7D7">
        <w:rPr>
          <w:rStyle w:val="normaltextrun"/>
        </w:rPr>
        <w:t xml:space="preserve">evelopers </w:t>
      </w:r>
      <w:r w:rsidR="00A71158" w:rsidRPr="5FA6E7D7">
        <w:rPr>
          <w:rStyle w:val="normaltextrun"/>
        </w:rPr>
        <w:t xml:space="preserve">to </w:t>
      </w:r>
      <w:r w:rsidR="009E3946" w:rsidRPr="5FA6E7D7">
        <w:rPr>
          <w:rStyle w:val="normaltextrun"/>
        </w:rPr>
        <w:t>guarantee</w:t>
      </w:r>
      <w:r w:rsidR="00A71158" w:rsidRPr="5FA6E7D7">
        <w:rPr>
          <w:rStyle w:val="normaltextrun"/>
        </w:rPr>
        <w:t xml:space="preserve"> </w:t>
      </w:r>
      <w:r w:rsidR="003149CA" w:rsidRPr="5FA6E7D7">
        <w:rPr>
          <w:rStyle w:val="normaltextrun"/>
        </w:rPr>
        <w:t xml:space="preserve">maximum service charge increases </w:t>
      </w:r>
      <w:r w:rsidR="00A71158" w:rsidRPr="5FA6E7D7">
        <w:rPr>
          <w:rStyle w:val="normaltextrun"/>
        </w:rPr>
        <w:t xml:space="preserve">for a fixed period of time, e.g. 10 years. </w:t>
      </w:r>
      <w:r w:rsidR="009E3946" w:rsidRPr="5FA6E7D7">
        <w:rPr>
          <w:rStyle w:val="normaltextrun"/>
        </w:rPr>
        <w:t>This</w:t>
      </w:r>
      <w:r w:rsidR="00A71158" w:rsidRPr="5FA6E7D7">
        <w:rPr>
          <w:rStyle w:val="normaltextrun"/>
        </w:rPr>
        <w:t xml:space="preserve"> would </w:t>
      </w:r>
      <w:r w:rsidR="00D059EF" w:rsidRPr="5FA6E7D7">
        <w:rPr>
          <w:rStyle w:val="normaltextrun"/>
        </w:rPr>
        <w:t>likely improve housing associations and local authorities’ confidence</w:t>
      </w:r>
      <w:r w:rsidR="009E3946" w:rsidRPr="5FA6E7D7">
        <w:rPr>
          <w:rStyle w:val="normaltextrun"/>
        </w:rPr>
        <w:t xml:space="preserve"> in section 106 homes</w:t>
      </w:r>
      <w:r w:rsidR="00D059EF" w:rsidRPr="5FA6E7D7">
        <w:rPr>
          <w:rStyle w:val="normaltextrun"/>
        </w:rPr>
        <w:t xml:space="preserve">, </w:t>
      </w:r>
      <w:r w:rsidR="009E3946" w:rsidRPr="5FA6E7D7">
        <w:rPr>
          <w:rStyle w:val="normaltextrun"/>
        </w:rPr>
        <w:t xml:space="preserve">but </w:t>
      </w:r>
      <w:r w:rsidR="007F5B5A" w:rsidRPr="5FA6E7D7">
        <w:rPr>
          <w:rStyle w:val="normaltextrun"/>
        </w:rPr>
        <w:t xml:space="preserve">it is difficult to imagine it achieving agreement beyond </w:t>
      </w:r>
      <w:r w:rsidR="00382038" w:rsidRPr="5FA6E7D7">
        <w:rPr>
          <w:rStyle w:val="normaltextrun"/>
        </w:rPr>
        <w:t>larger developers.</w:t>
      </w:r>
      <w:r w:rsidR="00290D4B" w:rsidRPr="5FA6E7D7">
        <w:rPr>
          <w:rStyle w:val="normaltextrun"/>
        </w:rPr>
        <w:t xml:space="preserve"> </w:t>
      </w:r>
      <w:commentRangeEnd w:id="355"/>
      <w:r>
        <w:rPr>
          <w:rStyle w:val="CommentReference"/>
        </w:rPr>
        <w:commentReference w:id="355"/>
      </w:r>
      <w:commentRangeEnd w:id="356"/>
      <w:r w:rsidR="003B4DD2">
        <w:rPr>
          <w:rStyle w:val="CommentReference"/>
          <w:rFonts w:eastAsia="Times New Roman"/>
        </w:rPr>
        <w:commentReference w:id="356"/>
      </w:r>
    </w:p>
    <w:p w14:paraId="160A5016" w14:textId="7B9D786E" w:rsidR="00C267A1" w:rsidDel="00BD594D" w:rsidRDefault="005A7F6B" w:rsidP="00AB1998">
      <w:pPr>
        <w:pStyle w:val="Bulletparagraph"/>
        <w:rPr>
          <w:del w:id="357" w:author="Luca Dellepiane" w:date="2024-04-18T12:26:00Z"/>
        </w:rPr>
      </w:pPr>
      <w:del w:id="358" w:author="Luca Dellepiane" w:date="2024-04-18T12:26:00Z">
        <w:r w:rsidDel="00BD594D">
          <w:rPr>
            <w:b/>
            <w:bCs/>
          </w:rPr>
          <w:delText xml:space="preserve">Encourage </w:delText>
        </w:r>
        <w:r w:rsidR="00C60040" w:rsidDel="00BD594D">
          <w:rPr>
            <w:b/>
            <w:bCs/>
          </w:rPr>
          <w:delText>developers to</w:delText>
        </w:r>
        <w:r w:rsidR="004E0826" w:rsidRPr="00FA7085" w:rsidDel="00BD594D">
          <w:rPr>
            <w:b/>
            <w:bCs/>
          </w:rPr>
          <w:delText xml:space="preserve"> engage </w:delText>
        </w:r>
        <w:r w:rsidR="00C60040" w:rsidDel="00BD594D">
          <w:rPr>
            <w:b/>
            <w:bCs/>
          </w:rPr>
          <w:delText xml:space="preserve">local authorities and housing associations </w:delText>
        </w:r>
        <w:r w:rsidR="00C60040" w:rsidRPr="00FA7085" w:rsidDel="00BD594D">
          <w:rPr>
            <w:b/>
            <w:bCs/>
          </w:rPr>
          <w:delText>early in the</w:delText>
        </w:r>
        <w:r w:rsidR="004E0826" w:rsidRPr="00FA7085" w:rsidDel="00BD594D">
          <w:rPr>
            <w:b/>
            <w:bCs/>
          </w:rPr>
          <w:delText xml:space="preserve"> design phase</w:delText>
        </w:r>
        <w:r w:rsidR="004E0826" w:rsidDel="00BD594D">
          <w:delText xml:space="preserve">. </w:delText>
        </w:r>
      </w:del>
      <w:moveToRangeStart w:id="359" w:author="Luca Dellepiane" w:date="2024-04-18T12:26:00Z" w:name="move164335617"/>
      <w:commentRangeStart w:id="360"/>
      <w:moveTo w:id="361" w:author="Luca Dellepiane" w:date="2024-04-18T12:26:00Z">
        <w:del w:id="362" w:author="Luca Dellepiane" w:date="2024-04-18T12:26:00Z">
          <w:r w:rsidR="00BD594D" w:rsidDel="00BD594D">
            <w:delText xml:space="preserve">It is also reasonably clear that, at least to a certain extent, developers could be pressed to work harder to collaborate more closely with local authorities and housing associations early in the design phase to make section 106 homes more attractive. </w:delText>
          </w:r>
          <w:commentRangeEnd w:id="360"/>
          <w:r w:rsidR="00BD594D" w:rsidDel="00BD594D">
            <w:rPr>
              <w:rStyle w:val="CommentReference"/>
            </w:rPr>
            <w:commentReference w:id="360"/>
          </w:r>
        </w:del>
      </w:moveTo>
      <w:moveToRangeEnd w:id="359"/>
      <w:del w:id="363" w:author="Luca Dellepiane" w:date="2024-04-18T12:26:00Z">
        <w:r w:rsidR="000B0797" w:rsidDel="00BD594D">
          <w:delText xml:space="preserve">The </w:delText>
        </w:r>
        <w:r w:rsidR="00C84A37" w:rsidDel="00BD594D">
          <w:delText xml:space="preserve">GLA should use its conveying powers to invite </w:delText>
        </w:r>
        <w:r w:rsidR="00F253C6" w:rsidDel="00BD594D">
          <w:delText xml:space="preserve">developers to engage RPs early. The </w:delText>
        </w:r>
        <w:r w:rsidR="000B0797" w:rsidDel="00BD594D">
          <w:delText xml:space="preserve">lack of early engagement has been lamented by all </w:delText>
        </w:r>
        <w:r w:rsidR="00C60040" w:rsidDel="00BD594D">
          <w:delText>local authorities and housing associations</w:delText>
        </w:r>
        <w:r w:rsidR="000B0797" w:rsidDel="00BD594D">
          <w:delText xml:space="preserve"> and, whilst not a silver bullet, would go a great deal towards assuring </w:delText>
        </w:r>
        <w:r w:rsidR="0034520A" w:rsidDel="00BD594D">
          <w:delText>local authorities</w:delText>
        </w:r>
        <w:r w:rsidR="000B0797" w:rsidDel="00BD594D">
          <w:delText xml:space="preserve"> on issues of quality and design, that often </w:delText>
        </w:r>
        <w:r w:rsidR="006E454D" w:rsidDel="00BD594D">
          <w:delText xml:space="preserve">negatively weight on </w:delText>
        </w:r>
        <w:r w:rsidR="00D8490C" w:rsidDel="00BD594D">
          <w:delText>deals advancing</w:delText>
        </w:r>
        <w:r w:rsidR="00FA7085" w:rsidDel="00BD594D">
          <w:delText xml:space="preserve">. </w:delText>
        </w:r>
      </w:del>
    </w:p>
    <w:p w14:paraId="7BEB2C08" w14:textId="3B9F4325" w:rsidR="00290D4B" w:rsidRDefault="000C557F" w:rsidP="009173E8">
      <w:pPr>
        <w:pStyle w:val="Bulletparagraph"/>
        <w:numPr>
          <w:ilvl w:val="0"/>
          <w:numId w:val="0"/>
        </w:numPr>
        <w:ind w:left="924"/>
      </w:pPr>
      <w:commentRangeStart w:id="364"/>
      <w:commentRangeStart w:id="365"/>
      <w:commentRangeStart w:id="366"/>
      <w:commentRangeStart w:id="367"/>
      <w:r>
        <w:t>In the longer term,</w:t>
      </w:r>
      <w:ins w:id="368" w:author="Alexis Harris" w:date="2024-04-18T14:28:00Z">
        <w:r>
          <w:t xml:space="preserve"> </w:t>
        </w:r>
        <w:r w:rsidR="00C01E67">
          <w:t>one local authority development stakeholder suggested</w:t>
        </w:r>
      </w:ins>
      <w:r>
        <w:t xml:space="preserve"> the GLA could explore the feasibility of standardising </w:t>
      </w:r>
      <w:del w:id="369" w:author="Alexis Harris" w:date="2024-04-18T14:29:00Z">
        <w:r w:rsidR="00C462B0">
          <w:delText xml:space="preserve">basic </w:delText>
        </w:r>
        <w:r w:rsidR="0062308D">
          <w:delText>requirements</w:delText>
        </w:r>
      </w:del>
      <w:ins w:id="370" w:author="Alexis Harris" w:date="2024-04-18T14:29:00Z">
        <w:r w:rsidR="001C1540">
          <w:t>minimum re</w:t>
        </w:r>
      </w:ins>
      <w:ins w:id="371" w:author="Alexis Harris" w:date="2024-04-18T14:30:00Z">
        <w:r w:rsidR="001C1540">
          <w:t>quirements</w:t>
        </w:r>
      </w:ins>
      <w:r w:rsidR="0062308D">
        <w:t xml:space="preserve"> for </w:t>
      </w:r>
      <w:r w:rsidR="003E42AE">
        <w:t>s</w:t>
      </w:r>
      <w:r w:rsidR="0062308D">
        <w:t xml:space="preserve">ection 106 homes across London to ensure that </w:t>
      </w:r>
      <w:r w:rsidR="00064774">
        <w:t xml:space="preserve">– even where developers engage </w:t>
      </w:r>
      <w:r w:rsidR="003E42AE">
        <w:t>local authorities and housing associations</w:t>
      </w:r>
      <w:r w:rsidR="00064774">
        <w:t xml:space="preserve"> at a later stage – there is a basi</w:t>
      </w:r>
      <w:r w:rsidR="001C42B0">
        <w:t xml:space="preserve">c standard that is shared by developers and RPs. </w:t>
      </w:r>
      <w:commentRangeEnd w:id="364"/>
      <w:r>
        <w:rPr>
          <w:rStyle w:val="CommentReference"/>
        </w:rPr>
        <w:commentReference w:id="364"/>
      </w:r>
      <w:commentRangeEnd w:id="365"/>
      <w:r>
        <w:rPr>
          <w:rStyle w:val="CommentReference"/>
        </w:rPr>
        <w:commentReference w:id="365"/>
      </w:r>
      <w:commentRangeEnd w:id="366"/>
      <w:r w:rsidR="001042D6">
        <w:rPr>
          <w:rStyle w:val="CommentReference"/>
          <w:rFonts w:eastAsia="Times New Roman"/>
        </w:rPr>
        <w:commentReference w:id="366"/>
      </w:r>
      <w:commentRangeEnd w:id="367"/>
      <w:r w:rsidR="0080305B">
        <w:rPr>
          <w:rStyle w:val="CommentReference"/>
          <w:rFonts w:eastAsia="Times New Roman"/>
        </w:rPr>
        <w:commentReference w:id="367"/>
      </w:r>
      <w:ins w:id="372" w:author="Alexis Harris" w:date="2024-04-18T14:30:00Z">
        <w:r w:rsidR="0080305B">
          <w:t xml:space="preserve">This would be resource intensive. </w:t>
        </w:r>
      </w:ins>
      <w:del w:id="373" w:author="Alexis Harris" w:date="2024-04-18T14:30:00Z">
        <w:r w:rsidR="00A12734">
          <w:delText>This could be done via the establishment of a joint panel of developers, RPs and planning authorities.</w:delText>
        </w:r>
      </w:del>
      <w:r w:rsidR="00A12734">
        <w:t xml:space="preserve"> </w:t>
      </w:r>
    </w:p>
    <w:p w14:paraId="2E6A65ED" w14:textId="688A7BAE" w:rsidR="00FA7085" w:rsidRPr="0014096D" w:rsidRDefault="000C557F" w:rsidP="0014096D">
      <w:pPr>
        <w:pStyle w:val="Mainbody"/>
        <w:numPr>
          <w:ilvl w:val="0"/>
          <w:numId w:val="0"/>
        </w:numPr>
        <w:ind w:left="357"/>
        <w:rPr>
          <w:u w:val="single"/>
        </w:rPr>
      </w:pPr>
      <w:r w:rsidRPr="0014096D">
        <w:rPr>
          <w:u w:val="single"/>
        </w:rPr>
        <w:t>Other options for intervention</w:t>
      </w:r>
    </w:p>
    <w:p w14:paraId="23B7AEDC" w14:textId="11232EFB" w:rsidR="000C557F" w:rsidRDefault="000C557F">
      <w:pPr>
        <w:pStyle w:val="Mainbody"/>
        <w:numPr>
          <w:ilvl w:val="1"/>
          <w:numId w:val="5"/>
        </w:numPr>
        <w:ind w:left="357" w:hanging="357"/>
      </w:pPr>
      <w:r>
        <w:t xml:space="preserve">Alongside the options </w:t>
      </w:r>
      <w:r w:rsidR="00CC1651">
        <w:t>highli</w:t>
      </w:r>
      <w:r w:rsidR="00A804D9">
        <w:t>ghted above, stakeholders put forward other suggestions. However, the paper does not recommend exploring them:</w:t>
      </w:r>
    </w:p>
    <w:p w14:paraId="0DCE16FF" w14:textId="2E184D93" w:rsidR="00A804D9" w:rsidRDefault="0014096D" w:rsidP="0014096D">
      <w:pPr>
        <w:pStyle w:val="Bulletparagraph"/>
        <w:rPr>
          <w:ins w:id="374" w:author="Luca Dellepiane" w:date="2024-04-18T12:34:00Z"/>
        </w:rPr>
      </w:pPr>
      <w:commentRangeStart w:id="375"/>
      <w:r w:rsidRPr="5FA6E7D7">
        <w:rPr>
          <w:b/>
          <w:bCs/>
        </w:rPr>
        <w:t>Cascade mechanism</w:t>
      </w:r>
      <w:r>
        <w:t xml:space="preserve">. These have been adopted in previous downturns and </w:t>
      </w:r>
      <w:r w:rsidR="00791F16">
        <w:t>involve</w:t>
      </w:r>
      <w:r>
        <w:t xml:space="preserve"> </w:t>
      </w:r>
      <w:r w:rsidR="005D56E9">
        <w:t xml:space="preserve">allowing developers to market </w:t>
      </w:r>
      <w:r w:rsidR="0046251E">
        <w:t>s</w:t>
      </w:r>
      <w:r w:rsidR="005D56E9">
        <w:t xml:space="preserve">ection 106 homes for sale and provide cash in lieu to the local authority. </w:t>
      </w:r>
      <w:r w:rsidR="0020726B">
        <w:t xml:space="preserve">This is an option that is already available to local authorities where </w:t>
      </w:r>
      <w:r w:rsidR="0046251E">
        <w:t xml:space="preserve">individual </w:t>
      </w:r>
      <w:r w:rsidR="0020726B">
        <w:t>scheme</w:t>
      </w:r>
      <w:r w:rsidR="0046251E">
        <w:t>s</w:t>
      </w:r>
      <w:r w:rsidR="0020726B">
        <w:t xml:space="preserve"> genuinely struggle to sell. </w:t>
      </w:r>
      <w:r w:rsidR="00C7357A">
        <w:t xml:space="preserve">Whilst in some circumstances the option might be unavoidable, the GLA should not </w:t>
      </w:r>
      <w:r w:rsidR="00BD7C8E">
        <w:t>advocate for such a measure</w:t>
      </w:r>
      <w:r w:rsidR="00621F35">
        <w:t xml:space="preserve"> and leave it to local authorities to determine what is appropriate locally</w:t>
      </w:r>
      <w:r w:rsidR="00BD7C8E">
        <w:t xml:space="preserve">. It goes against the principle of building mixed communities and </w:t>
      </w:r>
      <w:r w:rsidR="004269DD">
        <w:t>it is unlikely t</w:t>
      </w:r>
      <w:r w:rsidR="00F2433A">
        <w:t>o</w:t>
      </w:r>
      <w:r w:rsidR="004269DD">
        <w:t xml:space="preserve"> </w:t>
      </w:r>
      <w:r w:rsidR="00BD7C8E">
        <w:t xml:space="preserve">result in the same </w:t>
      </w:r>
      <w:r w:rsidR="006A3DAE">
        <w:t>number</w:t>
      </w:r>
      <w:r w:rsidR="00BD7C8E">
        <w:t xml:space="preserve"> of affordable homes being built. </w:t>
      </w:r>
      <w:r w:rsidR="00791F16">
        <w:t xml:space="preserve">The long-term implication of pursuing this route would be increased geographical divides between ‘richer’ and ‘poorer’ areas, which would bring significant reputational risk to the Mayor if pursued. </w:t>
      </w:r>
      <w:commentRangeEnd w:id="375"/>
      <w:r>
        <w:rPr>
          <w:rStyle w:val="CommentReference"/>
        </w:rPr>
        <w:commentReference w:id="375"/>
      </w:r>
    </w:p>
    <w:p w14:paraId="7564D42B" w14:textId="4ED89C03" w:rsidR="009F21B1" w:rsidRDefault="009F21B1" w:rsidP="0014096D">
      <w:pPr>
        <w:pStyle w:val="Bulletparagraph"/>
      </w:pPr>
      <w:ins w:id="376" w:author="Luca Dellepiane" w:date="2024-04-18T12:34:00Z">
        <w:r>
          <w:rPr>
            <w:b/>
            <w:bCs/>
          </w:rPr>
          <w:t>Off</w:t>
        </w:r>
        <w:r w:rsidRPr="00D94102">
          <w:rPr>
            <w:b/>
            <w:bCs/>
          </w:rPr>
          <w:t>-</w:t>
        </w:r>
        <w:r w:rsidRPr="00D94102">
          <w:rPr>
            <w:b/>
            <w:bCs/>
            <w:rPrChange w:id="377" w:author="Luca Dellepiane" w:date="2024-04-18T12:34:00Z">
              <w:rPr/>
            </w:rPrChange>
          </w:rPr>
          <w:t>site developments</w:t>
        </w:r>
        <w:r w:rsidR="00D94102" w:rsidRPr="00D94102">
          <w:rPr>
            <w:b/>
            <w:bCs/>
            <w:rPrChange w:id="378" w:author="Luca Dellepiane" w:date="2024-04-18T12:34:00Z">
              <w:rPr/>
            </w:rPrChange>
          </w:rPr>
          <w:t>.</w:t>
        </w:r>
        <w:r w:rsidR="00D94102">
          <w:t xml:space="preserve"> </w:t>
        </w:r>
      </w:ins>
      <w:ins w:id="379" w:author="Luca Dellepiane" w:date="2024-04-18T12:39:00Z">
        <w:r w:rsidR="001F498E">
          <w:t>T</w:t>
        </w:r>
      </w:ins>
      <w:ins w:id="380" w:author="Luca Dellepiane" w:date="2024-04-18T12:34:00Z">
        <w:r w:rsidR="00D94102">
          <w:t xml:space="preserve">his would see the developer </w:t>
        </w:r>
      </w:ins>
      <w:ins w:id="381" w:author="Luca Dellepiane" w:date="2024-04-18T12:37:00Z">
        <w:r w:rsidR="001D760B">
          <w:t>discharging its section 106 obligations on a different site, ess</w:t>
        </w:r>
      </w:ins>
      <w:ins w:id="382" w:author="Luca Dellepiane" w:date="2024-04-18T12:38:00Z">
        <w:r w:rsidR="001D760B">
          <w:t xml:space="preserve">entially delivering the </w:t>
        </w:r>
        <w:r w:rsidR="006A23A2">
          <w:t>affordable homes somewhere else (usually within the boundaries of the local authority).</w:t>
        </w:r>
        <w:r w:rsidR="001F498E">
          <w:t xml:space="preserve"> </w:t>
        </w:r>
      </w:ins>
      <w:ins w:id="383" w:author="Luca Dellepiane" w:date="2024-04-18T12:44:00Z">
        <w:r w:rsidR="001B69E0">
          <w:t>Conclusions</w:t>
        </w:r>
        <w:r w:rsidR="00A76B83">
          <w:t xml:space="preserve"> similar to those made in relations to cas</w:t>
        </w:r>
        <w:r w:rsidR="001B69E0">
          <w:t xml:space="preserve">cade mechanisms can be drawn, with the main difference being that </w:t>
        </w:r>
        <w:r w:rsidR="00B56F7C">
          <w:t xml:space="preserve">off-site development </w:t>
        </w:r>
      </w:ins>
      <w:ins w:id="384" w:author="Luca Dellepiane" w:date="2024-04-18T12:45:00Z">
        <w:r w:rsidR="00B56F7C">
          <w:t xml:space="preserve">provides greater certainty of delivery of the homes. </w:t>
        </w:r>
      </w:ins>
    </w:p>
    <w:p w14:paraId="5E5A63CB" w14:textId="35B13117" w:rsidR="00FF2B20" w:rsidRDefault="0028616E" w:rsidP="0014096D">
      <w:pPr>
        <w:pStyle w:val="Bulletparagraph"/>
      </w:pPr>
      <w:r>
        <w:rPr>
          <w:b/>
          <w:bCs/>
        </w:rPr>
        <w:t>G</w:t>
      </w:r>
      <w:r w:rsidR="006239E8" w:rsidRPr="004269DD">
        <w:rPr>
          <w:b/>
          <w:bCs/>
        </w:rPr>
        <w:t>rant offer</w:t>
      </w:r>
      <w:r>
        <w:rPr>
          <w:b/>
          <w:bCs/>
        </w:rPr>
        <w:t xml:space="preserve"> targeted at the section 106 market</w:t>
      </w:r>
      <w:r w:rsidR="006239E8">
        <w:t xml:space="preserve">. As mentioned above, the GLA has already </w:t>
      </w:r>
      <w:r w:rsidR="005B4F9D">
        <w:t xml:space="preserve">put forward </w:t>
      </w:r>
      <w:r w:rsidR="00F220F8">
        <w:t>the AFR grant offer</w:t>
      </w:r>
      <w:r w:rsidR="00FD33EB">
        <w:t>, which can be flex</w:t>
      </w:r>
      <w:r w:rsidR="00013DE0">
        <w:t>ed</w:t>
      </w:r>
      <w:r w:rsidR="00FD33EB">
        <w:t xml:space="preserve"> where </w:t>
      </w:r>
      <w:r w:rsidR="00013DE0">
        <w:t>r</w:t>
      </w:r>
      <w:r w:rsidR="00FD33EB">
        <w:t>equire</w:t>
      </w:r>
      <w:r w:rsidR="00013DE0">
        <w:t>d</w:t>
      </w:r>
      <w:r w:rsidR="00F220F8">
        <w:t xml:space="preserve">. </w:t>
      </w:r>
      <w:r w:rsidR="004269DD">
        <w:t>The paper recommends waiting for th</w:t>
      </w:r>
      <w:r w:rsidR="00FD33EB">
        <w:t>is to filter through</w:t>
      </w:r>
      <w:r w:rsidR="00013DE0">
        <w:t xml:space="preserve"> </w:t>
      </w:r>
      <w:r w:rsidR="00F2433A">
        <w:t xml:space="preserve">to the market </w:t>
      </w:r>
      <w:r w:rsidR="00AB35A7">
        <w:t xml:space="preserve">and proceed with more targeted interventions within the limits of current offers </w:t>
      </w:r>
      <w:r w:rsidR="00013DE0">
        <w:t xml:space="preserve">before </w:t>
      </w:r>
      <w:r w:rsidR="00CB183D">
        <w:t xml:space="preserve">coming forward with additional </w:t>
      </w:r>
      <w:r w:rsidR="00AB35A7">
        <w:t>ones</w:t>
      </w:r>
      <w:r w:rsidR="00FF2B20">
        <w:t xml:space="preserve">. </w:t>
      </w:r>
    </w:p>
    <w:p w14:paraId="570ACFA9" w14:textId="3241EA7D" w:rsidR="00BD7C8E" w:rsidRDefault="004919D6" w:rsidP="0014096D">
      <w:pPr>
        <w:pStyle w:val="Bulletparagraph"/>
      </w:pPr>
      <w:commentRangeStart w:id="385"/>
      <w:commentRangeStart w:id="386"/>
      <w:r w:rsidRPr="5FA6E7D7">
        <w:rPr>
          <w:b/>
          <w:bCs/>
        </w:rPr>
        <w:t xml:space="preserve">Pay grant straight to </w:t>
      </w:r>
      <w:r w:rsidR="00771981" w:rsidRPr="5FA6E7D7">
        <w:rPr>
          <w:b/>
          <w:bCs/>
        </w:rPr>
        <w:t xml:space="preserve">the developer who will then </w:t>
      </w:r>
      <w:r w:rsidR="003571FD" w:rsidRPr="5FA6E7D7">
        <w:rPr>
          <w:b/>
          <w:bCs/>
        </w:rPr>
        <w:t>contract a managing agent to manage the social housing units</w:t>
      </w:r>
      <w:r w:rsidR="003571FD">
        <w:t xml:space="preserve">. This option is not legal for social rented homes, which require </w:t>
      </w:r>
      <w:r w:rsidR="007A54BF">
        <w:t>a registered provider</w:t>
      </w:r>
      <w:r w:rsidR="00160880">
        <w:t xml:space="preserve"> to </w:t>
      </w:r>
      <w:r w:rsidR="006F490A">
        <w:t>be the landlord of the homes.</w:t>
      </w:r>
      <w:r w:rsidR="00D57347">
        <w:t xml:space="preserve"> It could be </w:t>
      </w:r>
      <w:r w:rsidR="00FC7824">
        <w:t>explore</w:t>
      </w:r>
      <w:r w:rsidR="00B04495">
        <w:t>d</w:t>
      </w:r>
      <w:r w:rsidR="00FC7824">
        <w:t xml:space="preserve"> for</w:t>
      </w:r>
      <w:r w:rsidR="00B04495">
        <w:t xml:space="preserve"> shared</w:t>
      </w:r>
      <w:r w:rsidR="00BC60E7">
        <w:t xml:space="preserve"> </w:t>
      </w:r>
      <w:r w:rsidR="00B04495">
        <w:t>ownership only schemes, where such requirement is not in place</w:t>
      </w:r>
      <w:r w:rsidR="00AC7182">
        <w:t xml:space="preserve">, but </w:t>
      </w:r>
      <w:r w:rsidR="005D0B27">
        <w:t xml:space="preserve">the GLA would likely need to </w:t>
      </w:r>
      <w:r w:rsidR="004657E9">
        <w:t>invest in monitoring the contract</w:t>
      </w:r>
      <w:r w:rsidR="004552CA">
        <w:t>.</w:t>
      </w:r>
      <w:commentRangeEnd w:id="385"/>
      <w:r>
        <w:rPr>
          <w:rStyle w:val="CommentReference"/>
        </w:rPr>
        <w:commentReference w:id="385"/>
      </w:r>
      <w:commentRangeEnd w:id="386"/>
      <w:r w:rsidR="00DE356C">
        <w:rPr>
          <w:rStyle w:val="CommentReference"/>
          <w:rFonts w:eastAsia="Times New Roman"/>
        </w:rPr>
        <w:commentReference w:id="386"/>
      </w:r>
      <w:r w:rsidR="004552CA">
        <w:t xml:space="preserve"> </w:t>
      </w:r>
      <w:r w:rsidR="00AE10E2">
        <w:t xml:space="preserve"> </w:t>
      </w:r>
    </w:p>
    <w:p w14:paraId="4111C34B" w14:textId="123A525C" w:rsidR="002F7DA0" w:rsidRDefault="002F7DA0" w:rsidP="002F7DA0">
      <w:pPr>
        <w:pStyle w:val="Bulletparagraph"/>
        <w:rPr>
          <w:rFonts w:ascii="Arial" w:hAnsi="Arial"/>
          <w:sz w:val="22"/>
          <w:szCs w:val="22"/>
        </w:rPr>
      </w:pPr>
      <w:r w:rsidRPr="00CC264E">
        <w:rPr>
          <w:b/>
          <w:bCs/>
        </w:rPr>
        <w:t>Allow developers to secure an ‘in principle’ allocation which they can then market to an RP</w:t>
      </w:r>
      <w:r w:rsidR="00CC264E" w:rsidRPr="00CC264E">
        <w:rPr>
          <w:b/>
          <w:bCs/>
        </w:rPr>
        <w:t>.</w:t>
      </w:r>
      <w:r w:rsidR="00CC264E">
        <w:t xml:space="preserve"> </w:t>
      </w:r>
      <w:r w:rsidR="00AE1B82">
        <w:t xml:space="preserve">The recently launched AFR programme provides more certainty </w:t>
      </w:r>
      <w:r w:rsidR="002F7B2F">
        <w:t xml:space="preserve">to </w:t>
      </w:r>
      <w:r w:rsidR="004552CA">
        <w:t>registered providers</w:t>
      </w:r>
      <w:r w:rsidR="002F7B2F">
        <w:t xml:space="preserve"> and developers</w:t>
      </w:r>
      <w:r w:rsidR="003D7EEF">
        <w:t xml:space="preserve">. Secondly, the GLA </w:t>
      </w:r>
      <w:r w:rsidR="00233A6E">
        <w:t>Capital Funding Guide ma</w:t>
      </w:r>
      <w:r w:rsidR="004552CA">
        <w:t>k</w:t>
      </w:r>
      <w:r w:rsidR="00233A6E">
        <w:t>es it clear that the GLA ‘expects to discuss affordable housing grant requirements directly with the intended grant recipient’, instead of the develope</w:t>
      </w:r>
      <w:r w:rsidR="004863F3">
        <w:t>r</w:t>
      </w:r>
      <w:r w:rsidR="008D4DB9">
        <w:rPr>
          <w:rStyle w:val="FootnoteReference"/>
        </w:rPr>
        <w:footnoteReference w:id="11"/>
      </w:r>
      <w:r w:rsidR="00233A6E">
        <w:t xml:space="preserve">. </w:t>
      </w:r>
      <w:r w:rsidR="003A3330">
        <w:t>The GLA does so to en</w:t>
      </w:r>
      <w:r w:rsidR="00013717">
        <w:t xml:space="preserve">courage developers to get </w:t>
      </w:r>
      <w:r w:rsidR="008D4DB9">
        <w:t>a registered provider</w:t>
      </w:r>
      <w:r w:rsidR="00013717">
        <w:t xml:space="preserve"> in place as early as possible as well as to </w:t>
      </w:r>
      <w:r w:rsidR="005D39B7">
        <w:t xml:space="preserve">ensure that grant requirements deliver value for money and are not substantially inflated by developers. </w:t>
      </w:r>
    </w:p>
    <w:p w14:paraId="617DDA4D" w14:textId="3DA7C41C" w:rsidR="002F7DA0" w:rsidRDefault="005957EF" w:rsidP="002F7DA0">
      <w:pPr>
        <w:pStyle w:val="Bulletparagraph"/>
      </w:pPr>
      <w:r w:rsidRPr="5FA6E7D7">
        <w:rPr>
          <w:b/>
          <w:bCs/>
        </w:rPr>
        <w:t xml:space="preserve">Increase </w:t>
      </w:r>
      <w:r w:rsidR="00A20324" w:rsidRPr="5FA6E7D7">
        <w:rPr>
          <w:b/>
          <w:bCs/>
        </w:rPr>
        <w:t>the household income threshold for shared ownership</w:t>
      </w:r>
      <w:r w:rsidR="00A20324">
        <w:t>. This would increase</w:t>
      </w:r>
      <w:r w:rsidR="00A12325">
        <w:t xml:space="preserve"> the </w:t>
      </w:r>
      <w:r w:rsidR="004863F3">
        <w:t>number</w:t>
      </w:r>
      <w:r w:rsidR="00A12325">
        <w:t xml:space="preserve"> of Londoners that are eligible for shared ownership. </w:t>
      </w:r>
      <w:r w:rsidR="005F0B5C">
        <w:t>Consequently</w:t>
      </w:r>
      <w:r w:rsidR="00B36F89">
        <w:t>,</w:t>
      </w:r>
      <w:r w:rsidR="00A12325">
        <w:t xml:space="preserve"> it would likely stimulate demand </w:t>
      </w:r>
      <w:r w:rsidR="005F0B5C">
        <w:t xml:space="preserve">for the product </w:t>
      </w:r>
      <w:r w:rsidR="00A12325">
        <w:t xml:space="preserve">– particularly in central London – and reduce the risk linked with the product for local authorities and housing associations. </w:t>
      </w:r>
      <w:commentRangeStart w:id="387"/>
      <w:r w:rsidR="00A12325">
        <w:t xml:space="preserve">However, the GLA </w:t>
      </w:r>
      <w:r w:rsidR="00B36F89">
        <w:t xml:space="preserve">launched a </w:t>
      </w:r>
      <w:hyperlink r:id="rId17">
        <w:r w:rsidR="00B36F89" w:rsidRPr="5FA6E7D7">
          <w:rPr>
            <w:rStyle w:val="Hyperlink"/>
          </w:rPr>
          <w:t>consultation</w:t>
        </w:r>
      </w:hyperlink>
      <w:r w:rsidR="00B36F89">
        <w:t xml:space="preserve"> </w:t>
      </w:r>
      <w:r w:rsidR="00F4619E">
        <w:t xml:space="preserve">in May 2023 which included a review of </w:t>
      </w:r>
      <w:r w:rsidR="003015BD">
        <w:t>income thresholds for shared ownership and London Living Rent</w:t>
      </w:r>
      <w:r w:rsidR="00F4619E">
        <w:t>. In the consultation document the GLA</w:t>
      </w:r>
      <w:r w:rsidR="003015BD">
        <w:t xml:space="preserve"> made it clear that it had no intention of reviewing the thresholds. This position is very unlikely to have changed since the consultation</w:t>
      </w:r>
      <w:r w:rsidR="00C31AE1">
        <w:t>.</w:t>
      </w:r>
      <w:commentRangeEnd w:id="387"/>
      <w:r>
        <w:rPr>
          <w:rStyle w:val="CommentReference"/>
        </w:rPr>
        <w:commentReference w:id="387"/>
      </w:r>
    </w:p>
    <w:p w14:paraId="5FF898BB" w14:textId="1299C402" w:rsidR="00452033" w:rsidRPr="007E0A10" w:rsidRDefault="00810C47" w:rsidP="0014096D">
      <w:pPr>
        <w:pStyle w:val="Bulletparagraph"/>
      </w:pPr>
      <w:r w:rsidRPr="5FA6E7D7">
        <w:rPr>
          <w:b/>
          <w:bCs/>
        </w:rPr>
        <w:t>GLA to intervene in the Section 106 market and purchase homes.</w:t>
      </w:r>
      <w:r>
        <w:t xml:space="preserve"> Whilst, given the state of the market, this could </w:t>
      </w:r>
      <w:r w:rsidR="005F0B5C">
        <w:t>theoretically</w:t>
      </w:r>
      <w:r>
        <w:t xml:space="preserve"> be an interesting </w:t>
      </w:r>
      <w:r w:rsidR="008E4DA7">
        <w:t xml:space="preserve">option, the </w:t>
      </w:r>
      <w:commentRangeStart w:id="388"/>
      <w:commentRangeStart w:id="389"/>
      <w:commentRangeStart w:id="390"/>
      <w:r w:rsidR="009611D8">
        <w:t xml:space="preserve">GLA doesn’t </w:t>
      </w:r>
      <w:r w:rsidR="008E4DA7">
        <w:t xml:space="preserve">– and doesn’t plan to – manage homes. Should </w:t>
      </w:r>
      <w:r w:rsidR="00DD4554">
        <w:t>t</w:t>
      </w:r>
      <w:r w:rsidR="008E4DA7">
        <w:t>h</w:t>
      </w:r>
      <w:r w:rsidR="00DD4554">
        <w:t>e</w:t>
      </w:r>
      <w:r w:rsidR="008E4DA7">
        <w:t xml:space="preserve"> GLA acquire </w:t>
      </w:r>
      <w:r w:rsidR="009611D8">
        <w:t>s</w:t>
      </w:r>
      <w:r w:rsidR="008E4DA7">
        <w:t xml:space="preserve">ection 106 homes </w:t>
      </w:r>
      <w:r w:rsidR="00E13EB0">
        <w:t xml:space="preserve">it would then need to sell them to a local authority or a housing association, essentially experiencing the same issue that developers are currently facing. </w:t>
      </w:r>
      <w:commentRangeEnd w:id="388"/>
      <w:r>
        <w:rPr>
          <w:rStyle w:val="CommentReference"/>
        </w:rPr>
        <w:commentReference w:id="388"/>
      </w:r>
      <w:commentRangeEnd w:id="389"/>
      <w:r w:rsidR="00BF456C">
        <w:rPr>
          <w:rStyle w:val="CommentReference"/>
          <w:rFonts w:eastAsia="Times New Roman"/>
        </w:rPr>
        <w:commentReference w:id="389"/>
      </w:r>
      <w:commentRangeEnd w:id="390"/>
      <w:r w:rsidR="00835DDB">
        <w:rPr>
          <w:rStyle w:val="CommentReference"/>
          <w:rFonts w:eastAsia="Times New Roman"/>
        </w:rPr>
        <w:commentReference w:id="390"/>
      </w:r>
    </w:p>
    <w:p w14:paraId="2A263C0F" w14:textId="77777777" w:rsidR="7159E389" w:rsidRPr="00D0503B" w:rsidRDefault="7159E389" w:rsidP="00395021">
      <w:pPr>
        <w:pStyle w:val="Heading1"/>
      </w:pPr>
      <w:r w:rsidRPr="00D0503B">
        <w:t>Equalities</w:t>
      </w:r>
    </w:p>
    <w:p w14:paraId="54627D66" w14:textId="54F02261" w:rsidR="00C04C57" w:rsidRPr="000A353C" w:rsidRDefault="00577F97">
      <w:pPr>
        <w:pStyle w:val="Mainbody"/>
        <w:numPr>
          <w:ilvl w:val="1"/>
          <w:numId w:val="5"/>
        </w:numPr>
        <w:ind w:left="357" w:hanging="357"/>
      </w:pPr>
      <w:r>
        <w:t xml:space="preserve">Between </w:t>
      </w:r>
      <w:r w:rsidR="00235AD9">
        <w:t>2015-16 and 2022-23 nil grant Section 106 homes delivered roughly 35 per cent of London’s new affordable housing supply</w:t>
      </w:r>
      <w:r w:rsidR="005F2898">
        <w:t xml:space="preserve">, therefore playing a crucial role in delivering housing that supports </w:t>
      </w:r>
      <w:r w:rsidR="000234BD">
        <w:t xml:space="preserve">many Londoners </w:t>
      </w:r>
      <w:r w:rsidR="00C04C57" w:rsidRPr="00C04C57">
        <w:t>with protected characteristics</w:t>
      </w:r>
      <w:r w:rsidR="000234BD">
        <w:t>.</w:t>
      </w:r>
      <w:r w:rsidR="00C03F22">
        <w:t xml:space="preserve"> </w:t>
      </w:r>
      <w:r w:rsidR="00B01EE0">
        <w:t xml:space="preserve">The </w:t>
      </w:r>
      <w:r w:rsidR="00CB1C22">
        <w:t xml:space="preserve">London Housing Strategy Impact Assessment found that </w:t>
      </w:r>
      <w:r w:rsidR="00977A57">
        <w:t xml:space="preserve">Londoners with a range of protected characteristics stand to benefit from </w:t>
      </w:r>
      <w:r w:rsidR="002556B7">
        <w:t xml:space="preserve">an increased supply of </w:t>
      </w:r>
      <w:r w:rsidR="00995784">
        <w:t>affordable homes</w:t>
      </w:r>
      <w:r w:rsidR="002556B7">
        <w:t xml:space="preserve">, which the </w:t>
      </w:r>
      <w:r w:rsidR="00785078">
        <w:t>s</w:t>
      </w:r>
      <w:r w:rsidR="002556B7">
        <w:t>ection 106 market supports. Particularl</w:t>
      </w:r>
      <w:r w:rsidR="000A353C">
        <w:t xml:space="preserve">y, </w:t>
      </w:r>
      <w:r w:rsidR="00A10FDA">
        <w:t>young people, children and older people</w:t>
      </w:r>
      <w:r w:rsidR="00934D21">
        <w:t>, disabled people</w:t>
      </w:r>
      <w:r w:rsidR="00D4266F">
        <w:t xml:space="preserve">, </w:t>
      </w:r>
      <w:r w:rsidR="00271CBF">
        <w:t>Black, Asian and Minority Ethnic Londoners,</w:t>
      </w:r>
      <w:r w:rsidR="008F2154">
        <w:t xml:space="preserve"> women and </w:t>
      </w:r>
      <w:r w:rsidR="00DF1D5F">
        <w:t>– potentially – LGBTQ+ Londoners are set to benefit from increased supply of affordable homes</w:t>
      </w:r>
      <w:r w:rsidR="00962121">
        <w:rPr>
          <w:rStyle w:val="FootnoteReference"/>
        </w:rPr>
        <w:footnoteReference w:id="12"/>
      </w:r>
      <w:r w:rsidR="00DF1D5F">
        <w:t xml:space="preserve">. </w:t>
      </w:r>
      <w:r w:rsidR="00C04C57" w:rsidRPr="000A353C">
        <w:t>  </w:t>
      </w:r>
    </w:p>
    <w:p w14:paraId="61718E71" w14:textId="6CFAE214" w:rsidR="00C04C57" w:rsidRPr="00C04C57" w:rsidRDefault="00F635FB">
      <w:pPr>
        <w:pStyle w:val="Mainbody"/>
        <w:numPr>
          <w:ilvl w:val="1"/>
          <w:numId w:val="5"/>
        </w:numPr>
        <w:ind w:left="357" w:hanging="357"/>
      </w:pPr>
      <w:r>
        <w:t xml:space="preserve">The </w:t>
      </w:r>
      <w:r w:rsidR="00AA2A80">
        <w:t>‘</w:t>
      </w:r>
      <w:r w:rsidR="00C04C57" w:rsidRPr="00C04C57">
        <w:t>Housing and race equality in London: An analysis of secondary data</w:t>
      </w:r>
      <w:r w:rsidR="00AA2A80">
        <w:t xml:space="preserve">’ research published by the GLA in March 2022 </w:t>
      </w:r>
      <w:r w:rsidR="008E6A04">
        <w:t xml:space="preserve">concludes that on average, </w:t>
      </w:r>
      <w:r w:rsidR="004364E9">
        <w:t>‘</w:t>
      </w:r>
      <w:r w:rsidR="008E6A04">
        <w:t>Black Londoners and those from most other minority ethnicity groups experience worse housing conditions, less tenure security, higher rates of housing need, worse affordability and lower wealth than White Londoners</w:t>
      </w:r>
      <w:r w:rsidR="004364E9">
        <w:t>’</w:t>
      </w:r>
      <w:r w:rsidR="008E6A04">
        <w:t xml:space="preserve">. </w:t>
      </w:r>
      <w:r w:rsidR="004364E9">
        <w:t xml:space="preserve">The research note </w:t>
      </w:r>
      <w:r w:rsidR="007E5298">
        <w:t xml:space="preserve">also concludes that </w:t>
      </w:r>
      <w:r w:rsidR="005170B8">
        <w:t>whilst s</w:t>
      </w:r>
      <w:r w:rsidR="004364E9">
        <w:t>ocial housing makes an important contribution to addressing these inequalities</w:t>
      </w:r>
      <w:r w:rsidR="005170B8">
        <w:t xml:space="preserve">, there is not enough of it </w:t>
      </w:r>
      <w:r w:rsidR="004364E9">
        <w:t xml:space="preserve">to meet </w:t>
      </w:r>
      <w:r w:rsidR="005170B8">
        <w:t>‘</w:t>
      </w:r>
      <w:r w:rsidR="004364E9">
        <w:t>all of London’s acute housing needs</w:t>
      </w:r>
      <w:r w:rsidR="005170B8">
        <w:t>’</w:t>
      </w:r>
      <w:r w:rsidR="008D0AB5">
        <w:rPr>
          <w:rStyle w:val="FootnoteReference"/>
        </w:rPr>
        <w:footnoteReference w:id="13"/>
      </w:r>
      <w:r w:rsidR="00C04C57" w:rsidRPr="00C04C57">
        <w:t>.  </w:t>
      </w:r>
    </w:p>
    <w:p w14:paraId="6298C932" w14:textId="5C0B6B17" w:rsidR="12986A04" w:rsidRDefault="00C04C57">
      <w:pPr>
        <w:pStyle w:val="Mainbody"/>
        <w:numPr>
          <w:ilvl w:val="1"/>
          <w:numId w:val="5"/>
        </w:numPr>
        <w:ind w:left="357" w:hanging="357"/>
      </w:pPr>
      <w:r w:rsidRPr="00C04C57">
        <w:t>The Equality Impact Assessment (</w:t>
      </w:r>
      <w:proofErr w:type="spellStart"/>
      <w:r w:rsidRPr="00C04C57">
        <w:t>EqIA</w:t>
      </w:r>
      <w:proofErr w:type="spellEnd"/>
      <w:r w:rsidRPr="00C04C57">
        <w:t>) undertaken for the Affordable Homes Programme 2021-26</w:t>
      </w:r>
      <w:r w:rsidR="00146513">
        <w:t xml:space="preserve"> also finds that </w:t>
      </w:r>
      <w:r w:rsidR="00995ED8">
        <w:t>Londoners from Black, Asian and Minority E</w:t>
      </w:r>
      <w:r w:rsidR="00A004B8">
        <w:t xml:space="preserve">thnic backgrounds, </w:t>
      </w:r>
      <w:ins w:id="391" w:author="Kate Webb" w:date="2024-04-17T20:49:00Z">
        <w:r w:rsidR="78244E32">
          <w:t>D</w:t>
        </w:r>
      </w:ins>
      <w:commentRangeStart w:id="392"/>
      <w:commentRangeStart w:id="393"/>
      <w:del w:id="394" w:author="Kate Webb" w:date="2024-04-17T20:53:00Z">
        <w:r w:rsidDel="00A004B8">
          <w:delText>d</w:delText>
        </w:r>
      </w:del>
      <w:r w:rsidR="00A004B8">
        <w:t>eaf</w:t>
      </w:r>
      <w:commentRangeEnd w:id="392"/>
      <w:r w:rsidR="00AC4B41">
        <w:rPr>
          <w:rStyle w:val="CommentReference"/>
          <w:rFonts w:eastAsia="Times New Roman"/>
          <w:color w:val="auto"/>
          <w:shd w:val="clear" w:color="auto" w:fill="auto"/>
        </w:rPr>
        <w:commentReference w:id="392"/>
      </w:r>
      <w:commentRangeEnd w:id="393"/>
      <w:r>
        <w:rPr>
          <w:rStyle w:val="CommentReference"/>
        </w:rPr>
        <w:commentReference w:id="393"/>
      </w:r>
      <w:r w:rsidR="00A004B8">
        <w:t xml:space="preserve"> and disabled residents and women are </w:t>
      </w:r>
      <w:r w:rsidR="006D2241">
        <w:t xml:space="preserve">more likely to </w:t>
      </w:r>
      <w:r w:rsidR="006D2241" w:rsidRPr="00C04C57">
        <w:t xml:space="preserve">experience poverty </w:t>
      </w:r>
      <w:r w:rsidR="00BB351E">
        <w:t xml:space="preserve">- </w:t>
      </w:r>
      <w:r w:rsidR="006D2241" w:rsidRPr="00C04C57">
        <w:t>both a cause and a symptom of them struggling with the cost of housing</w:t>
      </w:r>
      <w:r w:rsidR="00E21B2D">
        <w:t xml:space="preserve">. It also concludes that these groups of Londoners </w:t>
      </w:r>
      <w:r w:rsidR="00BB351E">
        <w:t>would be positively impacted by delivery of affordable homes</w:t>
      </w:r>
      <w:r w:rsidR="00F70692">
        <w:rPr>
          <w:rStyle w:val="FootnoteReference"/>
        </w:rPr>
        <w:footnoteReference w:id="14"/>
      </w:r>
      <w:r w:rsidR="00BB351E">
        <w:t xml:space="preserve">. </w:t>
      </w:r>
      <w:r w:rsidR="006D2241">
        <w:t xml:space="preserve"> </w:t>
      </w:r>
    </w:p>
    <w:p w14:paraId="452713B5" w14:textId="6B5236DF" w:rsidR="00E21B2D" w:rsidRPr="00A36127" w:rsidRDefault="00A8769E">
      <w:pPr>
        <w:pStyle w:val="Mainbody"/>
        <w:numPr>
          <w:ilvl w:val="1"/>
          <w:numId w:val="5"/>
        </w:numPr>
        <w:ind w:left="357" w:hanging="357"/>
      </w:pPr>
      <w:r>
        <w:t xml:space="preserve">The literature points towards the beneficial impact that </w:t>
      </w:r>
      <w:r w:rsidR="001076A6">
        <w:t xml:space="preserve">delivering affordable homes has on Londoners with protected characteristics. Efforts aimed at </w:t>
      </w:r>
      <w:r w:rsidR="00817E24">
        <w:t xml:space="preserve">preserving delivery of these home would therefore support </w:t>
      </w:r>
      <w:r w:rsidR="00966592">
        <w:t>various groups of Londoners. As highlighted in the ‘Key risks and issues’ section below</w:t>
      </w:r>
      <w:r w:rsidR="00827A6D">
        <w:t xml:space="preserve"> the recommendations aim to thread a careful balance between </w:t>
      </w:r>
      <w:r w:rsidR="00906712">
        <w:t xml:space="preserve">ensuring that supply of </w:t>
      </w:r>
      <w:r w:rsidR="003F5871">
        <w:t>s</w:t>
      </w:r>
      <w:r w:rsidR="00906712">
        <w:t xml:space="preserve">ection 106 homes is preserved in a difficult market environment </w:t>
      </w:r>
      <w:r w:rsidR="009C5A4F">
        <w:t xml:space="preserve">without </w:t>
      </w:r>
      <w:r w:rsidR="00603D7C">
        <w:t xml:space="preserve">excessively diverting funding away from affordable homes that could be delivered </w:t>
      </w:r>
      <w:r w:rsidR="00130430">
        <w:t xml:space="preserve">through other routes. </w:t>
      </w:r>
      <w:r w:rsidR="00E97963">
        <w:t xml:space="preserve">However, </w:t>
      </w:r>
      <w:r w:rsidR="00605669">
        <w:t xml:space="preserve">should the proposed approach get the </w:t>
      </w:r>
      <w:r w:rsidR="00142DFB">
        <w:t>wrong balance</w:t>
      </w:r>
      <w:r w:rsidR="00AC4B41">
        <w:t>,</w:t>
      </w:r>
      <w:r w:rsidR="00142DFB">
        <w:t xml:space="preserve"> </w:t>
      </w:r>
      <w:r w:rsidR="00723870">
        <w:t>Londoners with protected characteristics</w:t>
      </w:r>
      <w:r w:rsidR="00AC4B41">
        <w:t xml:space="preserve"> that are more in need of affordable homes would stand to lose the most</w:t>
      </w:r>
      <w:r w:rsidR="00723870">
        <w:t xml:space="preserve">. </w:t>
      </w:r>
    </w:p>
    <w:p w14:paraId="74F587F8" w14:textId="2A6091C5" w:rsidR="005B049A" w:rsidRPr="00585BA3" w:rsidRDefault="00D0081C" w:rsidP="00395021">
      <w:pPr>
        <w:pStyle w:val="Heading1"/>
      </w:pPr>
      <w:r w:rsidRPr="00D0503B">
        <w:t xml:space="preserve">Key </w:t>
      </w:r>
      <w:r w:rsidR="00D85D42">
        <w:t>r</w:t>
      </w:r>
      <w:r w:rsidRPr="00D0503B">
        <w:t xml:space="preserve">isks and </w:t>
      </w:r>
      <w:r w:rsidR="00D85D42">
        <w:t>i</w:t>
      </w:r>
      <w:r w:rsidRPr="00D0503B">
        <w:t xml:space="preserve">ssues </w:t>
      </w:r>
    </w:p>
    <w:p w14:paraId="3828B5D8" w14:textId="22926510" w:rsidR="0000694B" w:rsidRDefault="006576C8" w:rsidP="00B97420">
      <w:pPr>
        <w:pStyle w:val="Mainbody"/>
        <w:numPr>
          <w:ilvl w:val="1"/>
          <w:numId w:val="5"/>
        </w:numPr>
        <w:ind w:left="357" w:hanging="357"/>
      </w:pPr>
      <w:r>
        <w:t>The research largely relies on anecdotal informat</w:t>
      </w:r>
      <w:r w:rsidR="00D63C65">
        <w:t xml:space="preserve">ion provided by a range of stakeholders. The lack of quantitative data </w:t>
      </w:r>
      <w:r w:rsidR="001625B0">
        <w:t xml:space="preserve">makes it difficult to </w:t>
      </w:r>
      <w:r w:rsidR="00F57248">
        <w:t>reach a definitive conclusion on the extent of the issues</w:t>
      </w:r>
      <w:r w:rsidR="00453137">
        <w:t xml:space="preserve">. </w:t>
      </w:r>
      <w:r w:rsidR="00885D3B">
        <w:t>T</w:t>
      </w:r>
      <w:r w:rsidR="005A7C7D">
        <w:t xml:space="preserve">he main risk is that </w:t>
      </w:r>
      <w:r w:rsidR="00453137">
        <w:t xml:space="preserve">the paper underestimates the </w:t>
      </w:r>
      <w:r w:rsidR="00885D3B">
        <w:t xml:space="preserve">extent of the issue and that </w:t>
      </w:r>
      <w:r w:rsidR="005A7C7D">
        <w:t xml:space="preserve">the recommended actions </w:t>
      </w:r>
      <w:r w:rsidR="00950F4C">
        <w:t xml:space="preserve">are not striking the right balance between ensuring that there </w:t>
      </w:r>
      <w:r w:rsidR="0047618D">
        <w:t xml:space="preserve">is interest – at the right price - </w:t>
      </w:r>
      <w:r w:rsidR="00950F4C">
        <w:t xml:space="preserve">for </w:t>
      </w:r>
      <w:r w:rsidR="00BF5649">
        <w:t>s</w:t>
      </w:r>
      <w:r w:rsidR="00950F4C">
        <w:t>ection 106 homes</w:t>
      </w:r>
      <w:r w:rsidR="00001ED5">
        <w:t xml:space="preserve"> and </w:t>
      </w:r>
      <w:r w:rsidR="00DF0653">
        <w:t xml:space="preserve">ceding to developers’ requests </w:t>
      </w:r>
      <w:r w:rsidR="00B97420">
        <w:t>(</w:t>
      </w:r>
      <w:r w:rsidR="00DF0653">
        <w:t>by either providing more grant or supporting cascade mechanisms</w:t>
      </w:r>
      <w:r w:rsidR="00B97420">
        <w:t>)</w:t>
      </w:r>
      <w:r w:rsidR="006A13DE">
        <w:t xml:space="preserve">. </w:t>
      </w:r>
      <w:r w:rsidR="00692B6E">
        <w:t>Should the recommended approach be too light touch</w:t>
      </w:r>
      <w:r w:rsidR="006A13DE">
        <w:t xml:space="preserve"> the</w:t>
      </w:r>
      <w:r w:rsidR="0000694B">
        <w:t xml:space="preserve"> following risks could emerge:</w:t>
      </w:r>
    </w:p>
    <w:p w14:paraId="6470CDBF" w14:textId="1E51E3B9" w:rsidR="0000694B" w:rsidRDefault="0000694B" w:rsidP="0000694B">
      <w:pPr>
        <w:pStyle w:val="Bulletparagraph"/>
      </w:pPr>
      <w:r>
        <w:t xml:space="preserve">Section 106 affordable homes remain unsold, meaning that </w:t>
      </w:r>
      <w:r w:rsidR="00F2344E">
        <w:t xml:space="preserve">household that need them cannot </w:t>
      </w:r>
      <w:r w:rsidR="00E92208">
        <w:t>by housed</w:t>
      </w:r>
    </w:p>
    <w:p w14:paraId="25AD89A2" w14:textId="18CD2A63" w:rsidR="00E92208" w:rsidRDefault="0000694B" w:rsidP="0000694B">
      <w:pPr>
        <w:pStyle w:val="Bulletparagraph"/>
      </w:pPr>
      <w:r>
        <w:t>D</w:t>
      </w:r>
      <w:r w:rsidR="006A13DE">
        <w:t xml:space="preserve">evelopers </w:t>
      </w:r>
      <w:r w:rsidR="00364861">
        <w:t xml:space="preserve">consider London </w:t>
      </w:r>
      <w:r w:rsidR="00EC1AB1">
        <w:t xml:space="preserve">a too challenging market and gradually withdraw from it, </w:t>
      </w:r>
      <w:r w:rsidR="003E4022">
        <w:t xml:space="preserve">leading to fewer market housing starts and, </w:t>
      </w:r>
      <w:r w:rsidR="00F55BB7">
        <w:t>consequently</w:t>
      </w:r>
      <w:r w:rsidR="003E4022">
        <w:t xml:space="preserve">, fewer </w:t>
      </w:r>
      <w:ins w:id="395" w:author="Luca Dellepiane" w:date="2024-04-18T15:32:00Z">
        <w:r w:rsidR="00B50C22">
          <w:t>s</w:t>
        </w:r>
      </w:ins>
      <w:del w:id="396" w:author="Luca Dellepiane" w:date="2024-04-18T15:32:00Z">
        <w:r w:rsidR="00F55BB7" w:rsidDel="00B50C22">
          <w:delText>S</w:delText>
        </w:r>
      </w:del>
      <w:r w:rsidR="00F55BB7">
        <w:t>ection 106 homes.</w:t>
      </w:r>
    </w:p>
    <w:p w14:paraId="1B1CB733" w14:textId="1C699817" w:rsidR="00602C76" w:rsidRDefault="00B77056" w:rsidP="00E92208">
      <w:pPr>
        <w:pStyle w:val="Mainbody"/>
        <w:numPr>
          <w:ilvl w:val="1"/>
          <w:numId w:val="5"/>
        </w:numPr>
        <w:ind w:left="357" w:hanging="357"/>
      </w:pPr>
      <w:r>
        <w:t>To mitigate against th</w:t>
      </w:r>
      <w:r w:rsidR="00E92208">
        <w:t>e</w:t>
      </w:r>
      <w:r>
        <w:t>s</w:t>
      </w:r>
      <w:r w:rsidR="00E92208">
        <w:t>e</w:t>
      </w:r>
      <w:r>
        <w:t xml:space="preserve"> risk</w:t>
      </w:r>
      <w:r w:rsidR="00E92208">
        <w:t>s</w:t>
      </w:r>
      <w:r>
        <w:t xml:space="preserve"> the GLA should continue its market monitoring efforts and </w:t>
      </w:r>
      <w:r w:rsidR="00602C76">
        <w:t xml:space="preserve">be prepared to intervene more forcefully if needed. </w:t>
      </w:r>
    </w:p>
    <w:p w14:paraId="1E0EC60F" w14:textId="78006A01" w:rsidR="00BC79DD" w:rsidRDefault="00C57F0E">
      <w:pPr>
        <w:pStyle w:val="Mainbody"/>
        <w:numPr>
          <w:ilvl w:val="1"/>
          <w:numId w:val="5"/>
        </w:numPr>
        <w:ind w:left="357" w:hanging="357"/>
      </w:pPr>
      <w:r>
        <w:t>Secondly, there is a risk that</w:t>
      </w:r>
      <w:r w:rsidR="004D10A3">
        <w:t xml:space="preserve">, </w:t>
      </w:r>
      <w:r w:rsidR="00E43682">
        <w:t xml:space="preserve">by encouraging local authorities to </w:t>
      </w:r>
      <w:r w:rsidR="00295F26">
        <w:t xml:space="preserve">consider a more active role in </w:t>
      </w:r>
      <w:r w:rsidR="00E43682">
        <w:t>the Section 106 market</w:t>
      </w:r>
      <w:r w:rsidR="003C3B38">
        <w:t xml:space="preserve">, </w:t>
      </w:r>
      <w:r w:rsidR="00731CBB">
        <w:t xml:space="preserve">the GLA </w:t>
      </w:r>
      <w:r w:rsidR="00295F26">
        <w:t xml:space="preserve">is perceived as pushing them towards </w:t>
      </w:r>
      <w:r w:rsidR="00A15753">
        <w:t xml:space="preserve">a market that presents some – particularly reputational – risks. </w:t>
      </w:r>
      <w:r w:rsidR="00E43682">
        <w:t xml:space="preserve"> </w:t>
      </w:r>
    </w:p>
    <w:p w14:paraId="6AEE5C64" w14:textId="77777777" w:rsidR="00551530" w:rsidRPr="00D0503B" w:rsidRDefault="00551530" w:rsidP="00551530"/>
    <w:p w14:paraId="41FE09F5" w14:textId="77777777" w:rsidR="0058574D" w:rsidRPr="00D0503B" w:rsidRDefault="00230F50" w:rsidP="00395021">
      <w:pPr>
        <w:pStyle w:val="Heading1"/>
      </w:pPr>
      <w:r w:rsidRPr="00D0503B">
        <w:t>Next steps</w:t>
      </w:r>
    </w:p>
    <w:p w14:paraId="3AEB797C" w14:textId="088901CA" w:rsidR="007529B8" w:rsidRDefault="007108A1">
      <w:pPr>
        <w:pStyle w:val="Mainbody"/>
        <w:numPr>
          <w:ilvl w:val="1"/>
          <w:numId w:val="5"/>
        </w:numPr>
        <w:ind w:left="357" w:hanging="357"/>
      </w:pPr>
      <w:commentRangeStart w:id="397"/>
      <w:r>
        <w:t xml:space="preserve">A revised version of this paper, incorporating DMT’s comments, should be </w:t>
      </w:r>
      <w:ins w:id="398" w:author="Luca Dellepiane" w:date="2024-04-18T12:36:00Z">
        <w:r w:rsidR="00BF456C">
          <w:t xml:space="preserve">used for briefing the incoming Deputy Mayor for Housing and Residential Development. </w:t>
        </w:r>
      </w:ins>
      <w:del w:id="399" w:author="Luca Dellepiane" w:date="2024-04-18T12:36:00Z">
        <w:r w:rsidDel="00BF456C">
          <w:delText xml:space="preserve">shared </w:delText>
        </w:r>
        <w:r w:rsidR="006901C1" w:rsidDel="00BF456C">
          <w:delText xml:space="preserve">with the Deputy Mayor for Housing and Residential Development. </w:delText>
        </w:r>
      </w:del>
      <w:commentRangeEnd w:id="397"/>
      <w:r>
        <w:rPr>
          <w:rStyle w:val="CommentReference"/>
        </w:rPr>
        <w:commentReference w:id="397"/>
      </w:r>
    </w:p>
    <w:p w14:paraId="3707A255" w14:textId="7AC8DE9C" w:rsidR="0027440D" w:rsidRDefault="0027440D">
      <w:pPr>
        <w:rPr>
          <w:ins w:id="400" w:author="Luca Dellepiane" w:date="2024-04-18T14:57:00Z"/>
        </w:rPr>
      </w:pPr>
      <w:ins w:id="401" w:author="Luca Dellepiane" w:date="2024-04-18T14:57:00Z">
        <w:r>
          <w:br w:type="page"/>
        </w:r>
      </w:ins>
    </w:p>
    <w:p w14:paraId="0710F040" w14:textId="77777777" w:rsidR="007529B8" w:rsidRDefault="007529B8" w:rsidP="007529B8"/>
    <w:p w14:paraId="4052196E" w14:textId="02AD2A99" w:rsidR="007529B8" w:rsidRDefault="007529B8"/>
    <w:p w14:paraId="30CF64B8" w14:textId="15E6DE6D" w:rsidR="00265FFA" w:rsidRPr="00AE0C09" w:rsidRDefault="007529B8" w:rsidP="007529B8">
      <w:pPr>
        <w:rPr>
          <w:b/>
          <w:bCs/>
        </w:rPr>
      </w:pPr>
      <w:r w:rsidRPr="00AE0C09">
        <w:rPr>
          <w:b/>
          <w:bCs/>
        </w:rPr>
        <w:t xml:space="preserve">Appendix 1 </w:t>
      </w:r>
      <w:r w:rsidR="00DD702E">
        <w:rPr>
          <w:b/>
          <w:bCs/>
        </w:rPr>
        <w:t>–</w:t>
      </w:r>
      <w:r w:rsidRPr="00AE0C09">
        <w:rPr>
          <w:b/>
          <w:bCs/>
        </w:rPr>
        <w:t xml:space="preserve"> </w:t>
      </w:r>
      <w:proofErr w:type="spellStart"/>
      <w:r w:rsidR="00DD702E">
        <w:rPr>
          <w:b/>
          <w:bCs/>
        </w:rPr>
        <w:t>BusinessLDN</w:t>
      </w:r>
      <w:proofErr w:type="spellEnd"/>
      <w:r w:rsidR="00DD702E">
        <w:rPr>
          <w:b/>
          <w:bCs/>
        </w:rPr>
        <w:t xml:space="preserve"> section 106 roundtable </w:t>
      </w:r>
      <w:r w:rsidR="00265FFA">
        <w:rPr>
          <w:b/>
          <w:bCs/>
        </w:rPr>
        <w:t>– Summary</w:t>
      </w:r>
    </w:p>
    <w:p w14:paraId="1328CF74" w14:textId="77777777" w:rsidR="003106EC" w:rsidRDefault="003106EC" w:rsidP="007529B8"/>
    <w:p w14:paraId="629CBF47" w14:textId="4D4014CB" w:rsidR="0047189A" w:rsidRPr="00620172" w:rsidRDefault="0047189A" w:rsidP="0047189A">
      <w:pPr>
        <w:pStyle w:val="Heading1"/>
        <w:numPr>
          <w:ilvl w:val="0"/>
          <w:numId w:val="0"/>
        </w:numPr>
      </w:pPr>
      <w:r w:rsidRPr="00153460">
        <w:t>Overview</w:t>
      </w:r>
    </w:p>
    <w:p w14:paraId="3262E6C7" w14:textId="77777777" w:rsidR="0047189A" w:rsidRDefault="0047189A" w:rsidP="00A86BB6">
      <w:pPr>
        <w:pStyle w:val="Heading3"/>
        <w:numPr>
          <w:ilvl w:val="0"/>
          <w:numId w:val="0"/>
        </w:numPr>
      </w:pPr>
      <w:r>
        <w:t xml:space="preserve">Housing &amp; Land officers attended a roundtable event organised by </w:t>
      </w:r>
      <w:proofErr w:type="spellStart"/>
      <w:r>
        <w:t>BusinessLDN</w:t>
      </w:r>
      <w:proofErr w:type="spellEnd"/>
      <w:r>
        <w:t>. The roundtable was focused on section 106 homes and on the difficulties that developers are experiencing in selling these homes to registered providers (RPs). Attendees and agenda are at Appendix 1.</w:t>
      </w:r>
    </w:p>
    <w:p w14:paraId="173C2DEC" w14:textId="77777777" w:rsidR="0047189A" w:rsidRDefault="0047189A" w:rsidP="00A86BB6">
      <w:pPr>
        <w:pStyle w:val="Heading3"/>
        <w:numPr>
          <w:ilvl w:val="0"/>
          <w:numId w:val="0"/>
        </w:numPr>
      </w:pPr>
      <w:r>
        <w:t xml:space="preserve">The discussion started with a presentation delivered by the consultancy DS2, which summarised the paper in Appendix 2. GLA officers were then given the option to respond to the paper. In their response they highlighted that they were familiar with most of the issues raised, that they were open to listen to additional feedback from the sector and that they will continue to work with government to explore additional flexibilities to existing programmes. GLA officers also highlighted that the quality of section 106 homes as well as spiralling service charges/affordability concerns represented a major barrier to RPs’ interest in acquiring them. </w:t>
      </w:r>
    </w:p>
    <w:p w14:paraId="7ABA711A" w14:textId="77777777" w:rsidR="0047189A" w:rsidRDefault="0047189A" w:rsidP="00A86BB6">
      <w:pPr>
        <w:pStyle w:val="Heading3"/>
        <w:numPr>
          <w:ilvl w:val="0"/>
          <w:numId w:val="0"/>
        </w:numPr>
        <w:ind w:left="360" w:hanging="360"/>
      </w:pPr>
      <w:r>
        <w:t xml:space="preserve">These notes summarise the main points raised during the roundtable discussion. </w:t>
      </w:r>
    </w:p>
    <w:p w14:paraId="5D91DF64" w14:textId="77777777" w:rsidR="0047189A" w:rsidRDefault="0047189A" w:rsidP="00A86BB6">
      <w:pPr>
        <w:pStyle w:val="Heading1"/>
        <w:numPr>
          <w:ilvl w:val="0"/>
          <w:numId w:val="0"/>
        </w:numPr>
      </w:pPr>
      <w:r>
        <w:t>Summary of discussion</w:t>
      </w:r>
    </w:p>
    <w:p w14:paraId="4033DD5D" w14:textId="77777777" w:rsidR="0047189A" w:rsidRDefault="0047189A" w:rsidP="00A86BB6">
      <w:pPr>
        <w:pStyle w:val="Heading3"/>
        <w:numPr>
          <w:ilvl w:val="0"/>
          <w:numId w:val="0"/>
        </w:numPr>
      </w:pPr>
      <w:r>
        <w:t>Developers in the room agreed with the presentation provided by DS2 and explained that whilst the problem has been in the making for at least a couple of years, it is unlikely that it will go away in the short to medium term as RPs are now focused less on delivery and more on existing stock. They also explained that the number of offers they are receiving is very low and below what is viable (e.g. often one offer per scheme and significantly below delivery costs). In response to the points raised by the GLA they explained that:</w:t>
      </w:r>
    </w:p>
    <w:p w14:paraId="20C0110E" w14:textId="738562B3" w:rsidR="0047189A" w:rsidRDefault="00A86BB6" w:rsidP="00A86BB6">
      <w:pPr>
        <w:pStyle w:val="Bulletparagraph"/>
      </w:pPr>
      <w:r>
        <w:t>W</w:t>
      </w:r>
      <w:r w:rsidR="0047189A">
        <w:t>hilst some developers have delivered low quality buildings in the past, they feel that the quality issue is often over-emphasised in discussions and not representative of what the industry is currently delivering</w:t>
      </w:r>
    </w:p>
    <w:p w14:paraId="035AF884" w14:textId="294FEC15" w:rsidR="0047189A" w:rsidRDefault="00A86BB6" w:rsidP="00A86BB6">
      <w:pPr>
        <w:pStyle w:val="Bulletparagraph"/>
      </w:pPr>
      <w:r>
        <w:t>S</w:t>
      </w:r>
      <w:r w:rsidR="0047189A">
        <w:t>ervice charges reflect the services that are provided and that costs are increasing significantly because of inflationary pressures</w:t>
      </w:r>
    </w:p>
    <w:p w14:paraId="53FC9CCB" w14:textId="549F5DF2" w:rsidR="0047189A" w:rsidRDefault="00A86BB6" w:rsidP="00A86BB6">
      <w:pPr>
        <w:pStyle w:val="Bulletparagraph"/>
      </w:pPr>
      <w:r>
        <w:t>T</w:t>
      </w:r>
      <w:r w:rsidR="0047189A">
        <w:t>he roll-out of the new AHP (which in their view significantly restricts grant funding for section 106 homes) damaged the already weakening section 106 market</w:t>
      </w:r>
    </w:p>
    <w:p w14:paraId="1D180478" w14:textId="77777777" w:rsidR="0047189A" w:rsidRDefault="0047189A" w:rsidP="00A86BB6">
      <w:pPr>
        <w:pStyle w:val="Bulletparagraph"/>
      </w:pPr>
      <w:r>
        <w:t>Early payment f</w:t>
      </w:r>
      <w:r w:rsidRPr="6BD8D9C4">
        <w:t>rom section 106 sales is essential to developers</w:t>
      </w:r>
      <w:r>
        <w:t>’</w:t>
      </w:r>
      <w:r w:rsidRPr="6BD8D9C4">
        <w:t xml:space="preserve"> business model</w:t>
      </w:r>
      <w:r>
        <w:t>s</w:t>
      </w:r>
      <w:r w:rsidRPr="6BD8D9C4">
        <w:t>, so they will not progress schemes f</w:t>
      </w:r>
      <w:r>
        <w:t>u</w:t>
      </w:r>
      <w:r w:rsidRPr="6BD8D9C4">
        <w:t xml:space="preserve">ll stop if they do not have confidence they can sell S.106 </w:t>
      </w:r>
    </w:p>
    <w:p w14:paraId="3D703893" w14:textId="77777777" w:rsidR="0047189A" w:rsidRDefault="0047189A" w:rsidP="00A86BB6">
      <w:pPr>
        <w:pStyle w:val="Heading3"/>
        <w:numPr>
          <w:ilvl w:val="0"/>
          <w:numId w:val="0"/>
        </w:numPr>
      </w:pPr>
      <w:r>
        <w:t>Clarion recognised that they are one of the few RPs still active in the section 106 market and explained that they:</w:t>
      </w:r>
    </w:p>
    <w:p w14:paraId="15373619" w14:textId="77777777" w:rsidR="0047189A" w:rsidRDefault="0047189A" w:rsidP="00A86BB6">
      <w:pPr>
        <w:pStyle w:val="Bulletparagraph"/>
      </w:pPr>
      <w:r>
        <w:t xml:space="preserve">Have strict quality control measures in place – but these often differ from borough requirements </w:t>
      </w:r>
    </w:p>
    <w:p w14:paraId="022316A2" w14:textId="77777777" w:rsidR="0047189A" w:rsidRDefault="0047189A" w:rsidP="00A86BB6">
      <w:pPr>
        <w:pStyle w:val="Bulletparagraph"/>
      </w:pPr>
      <w:r>
        <w:t>Have reduced the pool of developers they are willing to work with to a few trusted ones</w:t>
      </w:r>
    </w:p>
    <w:p w14:paraId="1727E526" w14:textId="77777777" w:rsidR="0047189A" w:rsidRDefault="0047189A" w:rsidP="00A86BB6">
      <w:pPr>
        <w:pStyle w:val="Bulletparagraph"/>
      </w:pPr>
      <w:r>
        <w:t>Look for schemes that guarantee some form of service charge affordability (for example by generally avoiding schemes that provide a significant amount of services such as cinema rooms, gyms etc…)</w:t>
      </w:r>
    </w:p>
    <w:p w14:paraId="708EA14B" w14:textId="77777777" w:rsidR="0047189A" w:rsidRDefault="0047189A" w:rsidP="00A86BB6">
      <w:pPr>
        <w:pStyle w:val="Bulletparagraph"/>
      </w:pPr>
      <w:r>
        <w:t xml:space="preserve">Do not consider schemes with fewer than 50 units because they are too difficult to manage/do not provide value for money. </w:t>
      </w:r>
    </w:p>
    <w:p w14:paraId="2ACEBDD2" w14:textId="77777777" w:rsidR="0047189A" w:rsidRDefault="0047189A" w:rsidP="00A86BB6">
      <w:pPr>
        <w:pStyle w:val="Heading3"/>
        <w:numPr>
          <w:ilvl w:val="0"/>
          <w:numId w:val="0"/>
        </w:numPr>
      </w:pPr>
      <w:r>
        <w:t xml:space="preserve">Southern explained that they have severely diminished activity in the section 106 market. They also challenged the GLA to be more flexible in its use of RCGF (and invited it to adopt the Homes England’s approach). More generally, they explained that they feel that government is considerably more flexible in how AHP is used outside of London than within London. Several representatives shared a view that it’s generally easier to do business outside of London, with fewer restrictions, less complex building types etc… </w:t>
      </w:r>
    </w:p>
    <w:p w14:paraId="5854F9A1" w14:textId="77777777" w:rsidR="0047189A" w:rsidRDefault="0047189A" w:rsidP="00A86BB6">
      <w:pPr>
        <w:pStyle w:val="Heading3"/>
        <w:numPr>
          <w:ilvl w:val="0"/>
          <w:numId w:val="0"/>
        </w:numPr>
      </w:pPr>
      <w:r>
        <w:t xml:space="preserve">Both Clarion and Southern confirmed that whilst delivering affordable homes is part of their charitable mission, the focus of RPs’ boards is predominantly on existing stock (building safety, decarbonisation, damp and mould, etc…) and capital resources are mostly focused on that issue. </w:t>
      </w:r>
    </w:p>
    <w:p w14:paraId="4EF9753F" w14:textId="77777777" w:rsidR="0047189A" w:rsidRDefault="0047189A" w:rsidP="00A86BB6">
      <w:pPr>
        <w:pStyle w:val="Heading3"/>
        <w:numPr>
          <w:ilvl w:val="0"/>
          <w:numId w:val="0"/>
        </w:numPr>
      </w:pPr>
      <w:r>
        <w:t>Battersea Power Station Development Company (BPSDC) suggested that local authorities and the GLA should be thinking about alternative solutions where section 106 doesn’t work. The two proposals they put forward were:</w:t>
      </w:r>
    </w:p>
    <w:p w14:paraId="5313D0F8" w14:textId="77777777" w:rsidR="0047189A" w:rsidRDefault="0047189A" w:rsidP="00A86BB6">
      <w:pPr>
        <w:pStyle w:val="Bulletparagraph"/>
      </w:pPr>
      <w:r>
        <w:t>Considering payment in lieu (PIL), where the developers would pay the local authority to deliver homes off-site and/or support with regeneration projects (they explained that off-site affordable homes have successfully been delivered in the Battersea area)</w:t>
      </w:r>
    </w:p>
    <w:p w14:paraId="3A44A731" w14:textId="77777777" w:rsidR="0047189A" w:rsidRDefault="0047189A" w:rsidP="00A86BB6">
      <w:pPr>
        <w:pStyle w:val="Bulletparagraph"/>
      </w:pPr>
      <w:r>
        <w:t xml:space="preserve">Reducing the on-site affordable homes requirement for a time-limited period to recognise the challenging economic period that the home building sector is facing in London.    </w:t>
      </w:r>
    </w:p>
    <w:p w14:paraId="76CEC842" w14:textId="77777777" w:rsidR="0047189A" w:rsidRDefault="0047189A" w:rsidP="00A86BB6">
      <w:pPr>
        <w:pStyle w:val="Bulletparagraph"/>
      </w:pPr>
      <w:r>
        <w:t xml:space="preserve">Removing the uncertainty created by late-stage reviews. </w:t>
      </w:r>
    </w:p>
    <w:p w14:paraId="75E5746C" w14:textId="77777777" w:rsidR="0047189A" w:rsidRDefault="0047189A" w:rsidP="00A86BB6">
      <w:pPr>
        <w:pStyle w:val="Heading3"/>
        <w:numPr>
          <w:ilvl w:val="0"/>
          <w:numId w:val="0"/>
        </w:numPr>
      </w:pPr>
      <w:r>
        <w:t xml:space="preserve">Developers agreed that the proposals put forward by BPSDC were sensible. They also explained that the £90k income limit for shared ownership is too low to deliver homes in central London and argued for an increase. They suggested either providing grant for section 106 acquisitions or linking AHP grant provided to partners to section 106 delivery (i.e. partners in receipt of GLA grant should also be forced to deliver an agreed amount through section 106 – not necessarily grant funded). </w:t>
      </w:r>
    </w:p>
    <w:p w14:paraId="7EB05B87" w14:textId="77777777" w:rsidR="0047189A" w:rsidRDefault="0047189A" w:rsidP="00A86BB6">
      <w:pPr>
        <w:pStyle w:val="Heading3"/>
        <w:numPr>
          <w:ilvl w:val="0"/>
          <w:numId w:val="0"/>
        </w:numPr>
      </w:pPr>
      <w:r>
        <w:t>Developers also explained that because the amount of affordable homes to be provided on site is high and because - in the last few years - the number of unsold section 106 homes in growing, they now face a significantly heightened financial risk when starting development. They made the points that the current viability process is ‘very laggy’, that landowners do not need to sell land in London and are fairly happy to wait (meaning that land prices are unlikely to decrease significantly to reflect developers’ heightened risks) and that developers don’t have to build in London (and are in fact leaving London for less risky markets outside).</w:t>
      </w:r>
    </w:p>
    <w:p w14:paraId="4EB43377" w14:textId="77777777" w:rsidR="0047189A" w:rsidRDefault="0047189A" w:rsidP="00A86BB6">
      <w:pPr>
        <w:pStyle w:val="Heading3"/>
        <w:numPr>
          <w:ilvl w:val="0"/>
          <w:numId w:val="0"/>
        </w:numPr>
      </w:pPr>
      <w:r>
        <w:t xml:space="preserve">Legal and General Affordable Housing explained that they are willing to expand and are looking for opportunities, but that they have not been buying in London since 2021. They stated that they have been offering roughly 50 per cent of market value on section 106 homes but that all their offers have been rejected. They explained that planning uncertainty is often a barrier when their funders (pension funds) need to make decisions, and that they are struggling to compete internally for resources to invest in affordable housing delivery, where there are other investment opportunities for L&amp;G to make a higher return.  They argued for more flexibility on the threshold approach (GLA officers explained that said flexibility already exists), they asked for more certainty on the level of grant provided by the GLA to subjects that are not investment partners.   </w:t>
      </w:r>
    </w:p>
    <w:p w14:paraId="0432AB27" w14:textId="07CAD231" w:rsidR="0027440D" w:rsidRDefault="0027440D">
      <w:pPr>
        <w:rPr>
          <w:ins w:id="402" w:author="Luca Dellepiane" w:date="2024-04-18T14:57:00Z"/>
        </w:rPr>
      </w:pPr>
      <w:ins w:id="403" w:author="Luca Dellepiane" w:date="2024-04-18T14:57:00Z">
        <w:r>
          <w:br w:type="page"/>
        </w:r>
      </w:ins>
    </w:p>
    <w:p w14:paraId="3A5BAE75" w14:textId="3A3AC7A2" w:rsidR="0027440D" w:rsidRPr="00AE0C09" w:rsidRDefault="0027440D" w:rsidP="0027440D">
      <w:pPr>
        <w:rPr>
          <w:ins w:id="404" w:author="Luca Dellepiane" w:date="2024-04-18T14:58:00Z"/>
          <w:b/>
          <w:bCs/>
        </w:rPr>
      </w:pPr>
      <w:ins w:id="405" w:author="Luca Dellepiane" w:date="2024-04-18T14:58:00Z">
        <w:r w:rsidRPr="00AE0C09">
          <w:rPr>
            <w:b/>
            <w:bCs/>
          </w:rPr>
          <w:t xml:space="preserve">Appendix </w:t>
        </w:r>
        <w:r w:rsidR="00590A46">
          <w:rPr>
            <w:b/>
            <w:bCs/>
          </w:rPr>
          <w:t>2</w:t>
        </w:r>
        <w:r w:rsidRPr="00AE0C09">
          <w:rPr>
            <w:b/>
            <w:bCs/>
          </w:rPr>
          <w:t xml:space="preserve"> </w:t>
        </w:r>
        <w:r>
          <w:rPr>
            <w:b/>
            <w:bCs/>
          </w:rPr>
          <w:t>–</w:t>
        </w:r>
        <w:r w:rsidRPr="00AE0C09">
          <w:rPr>
            <w:b/>
            <w:bCs/>
          </w:rPr>
          <w:t xml:space="preserve"> </w:t>
        </w:r>
        <w:r w:rsidR="00590A46">
          <w:rPr>
            <w:b/>
            <w:bCs/>
          </w:rPr>
          <w:t>Stakeholders in</w:t>
        </w:r>
      </w:ins>
      <w:ins w:id="406" w:author="Luca Dellepiane" w:date="2024-04-18T14:59:00Z">
        <w:r w:rsidR="00590A46">
          <w:rPr>
            <w:b/>
            <w:bCs/>
          </w:rPr>
          <w:t>terviewed</w:t>
        </w:r>
      </w:ins>
    </w:p>
    <w:p w14:paraId="6A40A1A2" w14:textId="77777777" w:rsidR="0027440D" w:rsidRDefault="0027440D" w:rsidP="0027440D">
      <w:pPr>
        <w:rPr>
          <w:ins w:id="407" w:author="Luca Dellepiane" w:date="2024-04-18T14:58:00Z"/>
        </w:rPr>
      </w:pPr>
    </w:p>
    <w:tbl>
      <w:tblPr>
        <w:tblStyle w:val="TableGrid"/>
        <w:tblW w:w="0" w:type="auto"/>
        <w:tblLook w:val="04A0" w:firstRow="1" w:lastRow="0" w:firstColumn="1" w:lastColumn="0" w:noHBand="0" w:noVBand="1"/>
      </w:tblPr>
      <w:tblGrid>
        <w:gridCol w:w="4148"/>
        <w:gridCol w:w="4148"/>
      </w:tblGrid>
      <w:tr w:rsidR="00590A46" w14:paraId="1F33FFC0" w14:textId="77777777" w:rsidTr="00590A46">
        <w:trPr>
          <w:ins w:id="408" w:author="Luca Dellepiane" w:date="2024-04-18T14:59:00Z"/>
        </w:trPr>
        <w:tc>
          <w:tcPr>
            <w:tcW w:w="4148" w:type="dxa"/>
          </w:tcPr>
          <w:p w14:paraId="516EBF89" w14:textId="2A062EE3" w:rsidR="00590A46" w:rsidRDefault="00590A46" w:rsidP="0027440D">
            <w:pPr>
              <w:pStyle w:val="Heading1"/>
              <w:numPr>
                <w:ilvl w:val="0"/>
                <w:numId w:val="0"/>
              </w:numPr>
              <w:rPr>
                <w:ins w:id="409" w:author="Luca Dellepiane" w:date="2024-04-18T14:59:00Z"/>
              </w:rPr>
            </w:pPr>
            <w:ins w:id="410" w:author="Luca Dellepiane" w:date="2024-04-18T14:59:00Z">
              <w:r>
                <w:t>Role</w:t>
              </w:r>
            </w:ins>
          </w:p>
        </w:tc>
        <w:tc>
          <w:tcPr>
            <w:tcW w:w="4148" w:type="dxa"/>
          </w:tcPr>
          <w:p w14:paraId="20B6C86F" w14:textId="6D3D90D1" w:rsidR="00590A46" w:rsidRDefault="00590A46" w:rsidP="0027440D">
            <w:pPr>
              <w:pStyle w:val="Heading1"/>
              <w:numPr>
                <w:ilvl w:val="0"/>
                <w:numId w:val="0"/>
              </w:numPr>
              <w:rPr>
                <w:ins w:id="411" w:author="Luca Dellepiane" w:date="2024-04-18T14:59:00Z"/>
              </w:rPr>
            </w:pPr>
            <w:ins w:id="412" w:author="Luca Dellepiane" w:date="2024-04-18T14:59:00Z">
              <w:r>
                <w:t>Organisation</w:t>
              </w:r>
            </w:ins>
          </w:p>
        </w:tc>
      </w:tr>
      <w:tr w:rsidR="00590A46" w14:paraId="32307DE1" w14:textId="77777777" w:rsidTr="00590A46">
        <w:trPr>
          <w:ins w:id="413" w:author="Luca Dellepiane" w:date="2024-04-18T14:59:00Z"/>
        </w:trPr>
        <w:tc>
          <w:tcPr>
            <w:tcW w:w="4148" w:type="dxa"/>
          </w:tcPr>
          <w:p w14:paraId="28E72FC9" w14:textId="08A2F6FB" w:rsidR="00590A46" w:rsidRPr="00247504" w:rsidRDefault="00490AC6" w:rsidP="0027440D">
            <w:pPr>
              <w:pStyle w:val="Heading1"/>
              <w:numPr>
                <w:ilvl w:val="0"/>
                <w:numId w:val="0"/>
              </w:numPr>
              <w:rPr>
                <w:ins w:id="414" w:author="Luca Dellepiane" w:date="2024-04-18T14:59:00Z"/>
                <w:b w:val="0"/>
                <w:bCs/>
                <w:rPrChange w:id="415" w:author="Luca Dellepiane" w:date="2024-04-18T15:06:00Z">
                  <w:rPr>
                    <w:ins w:id="416" w:author="Luca Dellepiane" w:date="2024-04-18T14:59:00Z"/>
                  </w:rPr>
                </w:rPrChange>
              </w:rPr>
            </w:pPr>
            <w:ins w:id="417" w:author="Luca Dellepiane" w:date="2024-04-18T15:00:00Z">
              <w:r w:rsidRPr="00247504">
                <w:rPr>
                  <w:b w:val="0"/>
                  <w:bCs/>
                  <w:rPrChange w:id="418" w:author="Luca Dellepiane" w:date="2024-04-18T15:06:00Z">
                    <w:rPr/>
                  </w:rPrChange>
                </w:rPr>
                <w:t>Camden</w:t>
              </w:r>
            </w:ins>
          </w:p>
        </w:tc>
        <w:tc>
          <w:tcPr>
            <w:tcW w:w="4148" w:type="dxa"/>
          </w:tcPr>
          <w:p w14:paraId="4820ECFD" w14:textId="56034190" w:rsidR="00590A46" w:rsidRPr="00247504" w:rsidRDefault="00247504" w:rsidP="0027440D">
            <w:pPr>
              <w:pStyle w:val="Heading1"/>
              <w:numPr>
                <w:ilvl w:val="0"/>
                <w:numId w:val="0"/>
              </w:numPr>
              <w:rPr>
                <w:ins w:id="419" w:author="Luca Dellepiane" w:date="2024-04-18T14:59:00Z"/>
                <w:b w:val="0"/>
                <w:bCs/>
                <w:rPrChange w:id="420" w:author="Luca Dellepiane" w:date="2024-04-18T15:06:00Z">
                  <w:rPr>
                    <w:ins w:id="421" w:author="Luca Dellepiane" w:date="2024-04-18T14:59:00Z"/>
                  </w:rPr>
                </w:rPrChange>
              </w:rPr>
            </w:pPr>
            <w:ins w:id="422" w:author="Luca Dellepiane" w:date="2024-04-18T15:06:00Z">
              <w:r w:rsidRPr="00247504">
                <w:rPr>
                  <w:b w:val="0"/>
                  <w:bCs/>
                  <w:rPrChange w:id="423" w:author="Luca Dellepiane" w:date="2024-04-18T15:06:00Z">
                    <w:rPr/>
                  </w:rPrChange>
                </w:rPr>
                <w:t>Head of Finance - Housing</w:t>
              </w:r>
            </w:ins>
          </w:p>
        </w:tc>
      </w:tr>
      <w:tr w:rsidR="00590A46" w14:paraId="2DB9E548" w14:textId="77777777" w:rsidTr="00590A46">
        <w:trPr>
          <w:ins w:id="424" w:author="Luca Dellepiane" w:date="2024-04-18T14:59:00Z"/>
        </w:trPr>
        <w:tc>
          <w:tcPr>
            <w:tcW w:w="4148" w:type="dxa"/>
          </w:tcPr>
          <w:p w14:paraId="0959DDA9" w14:textId="014B0A5F" w:rsidR="00590A46" w:rsidRPr="00247504" w:rsidRDefault="00490AC6" w:rsidP="0027440D">
            <w:pPr>
              <w:pStyle w:val="Heading1"/>
              <w:numPr>
                <w:ilvl w:val="0"/>
                <w:numId w:val="0"/>
              </w:numPr>
              <w:rPr>
                <w:ins w:id="425" w:author="Luca Dellepiane" w:date="2024-04-18T14:59:00Z"/>
                <w:b w:val="0"/>
                <w:bCs/>
                <w:rPrChange w:id="426" w:author="Luca Dellepiane" w:date="2024-04-18T15:06:00Z">
                  <w:rPr>
                    <w:ins w:id="427" w:author="Luca Dellepiane" w:date="2024-04-18T14:59:00Z"/>
                  </w:rPr>
                </w:rPrChange>
              </w:rPr>
            </w:pPr>
            <w:ins w:id="428" w:author="Luca Dellepiane" w:date="2024-04-18T15:00:00Z">
              <w:r w:rsidRPr="00247504">
                <w:rPr>
                  <w:b w:val="0"/>
                  <w:bCs/>
                  <w:rPrChange w:id="429" w:author="Luca Dellepiane" w:date="2024-04-18T15:06:00Z">
                    <w:rPr/>
                  </w:rPrChange>
                </w:rPr>
                <w:t>DS2</w:t>
              </w:r>
            </w:ins>
          </w:p>
        </w:tc>
        <w:tc>
          <w:tcPr>
            <w:tcW w:w="4148" w:type="dxa"/>
          </w:tcPr>
          <w:p w14:paraId="5799435B" w14:textId="2B19E92E" w:rsidR="00590A46" w:rsidRPr="00247504" w:rsidRDefault="00247504" w:rsidP="0027440D">
            <w:pPr>
              <w:pStyle w:val="Heading1"/>
              <w:numPr>
                <w:ilvl w:val="0"/>
                <w:numId w:val="0"/>
              </w:numPr>
              <w:rPr>
                <w:ins w:id="430" w:author="Luca Dellepiane" w:date="2024-04-18T14:59:00Z"/>
                <w:b w:val="0"/>
                <w:bCs/>
                <w:rPrChange w:id="431" w:author="Luca Dellepiane" w:date="2024-04-18T15:06:00Z">
                  <w:rPr>
                    <w:ins w:id="432" w:author="Luca Dellepiane" w:date="2024-04-18T14:59:00Z"/>
                  </w:rPr>
                </w:rPrChange>
              </w:rPr>
            </w:pPr>
            <w:ins w:id="433" w:author="Luca Dellepiane" w:date="2024-04-18T15:06:00Z">
              <w:r w:rsidRPr="00247504">
                <w:rPr>
                  <w:b w:val="0"/>
                  <w:bCs/>
                  <w:rPrChange w:id="434" w:author="Luca Dellepiane" w:date="2024-04-18T15:06:00Z">
                    <w:rPr/>
                  </w:rPrChange>
                </w:rPr>
                <w:t>Consultant</w:t>
              </w:r>
            </w:ins>
          </w:p>
        </w:tc>
      </w:tr>
      <w:tr w:rsidR="00590A46" w14:paraId="5414BE22" w14:textId="77777777" w:rsidTr="00590A46">
        <w:trPr>
          <w:ins w:id="435" w:author="Luca Dellepiane" w:date="2024-04-18T14:59:00Z"/>
        </w:trPr>
        <w:tc>
          <w:tcPr>
            <w:tcW w:w="4148" w:type="dxa"/>
          </w:tcPr>
          <w:p w14:paraId="4F9DD239" w14:textId="467FEBE0" w:rsidR="00590A46" w:rsidRPr="00247504" w:rsidRDefault="00490AC6" w:rsidP="0027440D">
            <w:pPr>
              <w:pStyle w:val="Heading1"/>
              <w:numPr>
                <w:ilvl w:val="0"/>
                <w:numId w:val="0"/>
              </w:numPr>
              <w:rPr>
                <w:ins w:id="436" w:author="Luca Dellepiane" w:date="2024-04-18T14:59:00Z"/>
                <w:b w:val="0"/>
                <w:bCs/>
                <w:rPrChange w:id="437" w:author="Luca Dellepiane" w:date="2024-04-18T15:06:00Z">
                  <w:rPr>
                    <w:ins w:id="438" w:author="Luca Dellepiane" w:date="2024-04-18T14:59:00Z"/>
                  </w:rPr>
                </w:rPrChange>
              </w:rPr>
            </w:pPr>
            <w:ins w:id="439" w:author="Luca Dellepiane" w:date="2024-04-18T15:00:00Z">
              <w:r w:rsidRPr="00247504">
                <w:rPr>
                  <w:b w:val="0"/>
                  <w:bCs/>
                  <w:rPrChange w:id="440" w:author="Luca Dellepiane" w:date="2024-04-18T15:06:00Z">
                    <w:rPr/>
                  </w:rPrChange>
                </w:rPr>
                <w:t>G15</w:t>
              </w:r>
            </w:ins>
          </w:p>
        </w:tc>
        <w:tc>
          <w:tcPr>
            <w:tcW w:w="4148" w:type="dxa"/>
          </w:tcPr>
          <w:p w14:paraId="7496B117" w14:textId="6651D70C" w:rsidR="00590A46" w:rsidRPr="00247504" w:rsidRDefault="00247504" w:rsidP="0027440D">
            <w:pPr>
              <w:pStyle w:val="Heading1"/>
              <w:numPr>
                <w:ilvl w:val="0"/>
                <w:numId w:val="0"/>
              </w:numPr>
              <w:rPr>
                <w:ins w:id="441" w:author="Luca Dellepiane" w:date="2024-04-18T14:59:00Z"/>
                <w:b w:val="0"/>
                <w:bCs/>
                <w:rPrChange w:id="442" w:author="Luca Dellepiane" w:date="2024-04-18T15:06:00Z">
                  <w:rPr>
                    <w:ins w:id="443" w:author="Luca Dellepiane" w:date="2024-04-18T14:59:00Z"/>
                  </w:rPr>
                </w:rPrChange>
              </w:rPr>
            </w:pPr>
            <w:ins w:id="444" w:author="Luca Dellepiane" w:date="2024-04-18T15:06:00Z">
              <w:r w:rsidRPr="00247504">
                <w:rPr>
                  <w:b w:val="0"/>
                  <w:bCs/>
                  <w:rPrChange w:id="445" w:author="Luca Dellepiane" w:date="2024-04-18T15:06:00Z">
                    <w:rPr/>
                  </w:rPrChange>
                </w:rPr>
                <w:t>Deputy Executive Director - Development</w:t>
              </w:r>
            </w:ins>
          </w:p>
        </w:tc>
      </w:tr>
      <w:tr w:rsidR="00590A46" w14:paraId="086FBD8B" w14:textId="77777777" w:rsidTr="00590A46">
        <w:trPr>
          <w:ins w:id="446" w:author="Luca Dellepiane" w:date="2024-04-18T14:59:00Z"/>
        </w:trPr>
        <w:tc>
          <w:tcPr>
            <w:tcW w:w="4148" w:type="dxa"/>
          </w:tcPr>
          <w:p w14:paraId="3ACF0514" w14:textId="390897A1" w:rsidR="00590A46" w:rsidRPr="00247504" w:rsidRDefault="00490AC6" w:rsidP="0027440D">
            <w:pPr>
              <w:pStyle w:val="Heading1"/>
              <w:numPr>
                <w:ilvl w:val="0"/>
                <w:numId w:val="0"/>
              </w:numPr>
              <w:rPr>
                <w:ins w:id="447" w:author="Luca Dellepiane" w:date="2024-04-18T14:59:00Z"/>
                <w:b w:val="0"/>
                <w:bCs/>
                <w:rPrChange w:id="448" w:author="Luca Dellepiane" w:date="2024-04-18T15:06:00Z">
                  <w:rPr>
                    <w:ins w:id="449" w:author="Luca Dellepiane" w:date="2024-04-18T14:59:00Z"/>
                  </w:rPr>
                </w:rPrChange>
              </w:rPr>
            </w:pPr>
            <w:ins w:id="450" w:author="Luca Dellepiane" w:date="2024-04-18T15:00:00Z">
              <w:r w:rsidRPr="00247504">
                <w:rPr>
                  <w:b w:val="0"/>
                  <w:bCs/>
                  <w:rPrChange w:id="451" w:author="Luca Dellepiane" w:date="2024-04-18T15:06:00Z">
                    <w:rPr/>
                  </w:rPrChange>
                </w:rPr>
                <w:t>G320</w:t>
              </w:r>
            </w:ins>
          </w:p>
        </w:tc>
        <w:tc>
          <w:tcPr>
            <w:tcW w:w="4148" w:type="dxa"/>
          </w:tcPr>
          <w:p w14:paraId="3302AB3B" w14:textId="0491C20A" w:rsidR="00590A46" w:rsidRPr="00247504" w:rsidRDefault="00247504" w:rsidP="0027440D">
            <w:pPr>
              <w:pStyle w:val="Heading1"/>
              <w:numPr>
                <w:ilvl w:val="0"/>
                <w:numId w:val="0"/>
              </w:numPr>
              <w:rPr>
                <w:ins w:id="452" w:author="Luca Dellepiane" w:date="2024-04-18T14:59:00Z"/>
                <w:b w:val="0"/>
                <w:bCs/>
                <w:rPrChange w:id="453" w:author="Luca Dellepiane" w:date="2024-04-18T15:06:00Z">
                  <w:rPr>
                    <w:ins w:id="454" w:author="Luca Dellepiane" w:date="2024-04-18T14:59:00Z"/>
                  </w:rPr>
                </w:rPrChange>
              </w:rPr>
            </w:pPr>
            <w:ins w:id="455" w:author="Luca Dellepiane" w:date="2024-04-18T15:06:00Z">
              <w:r w:rsidRPr="00247504">
                <w:rPr>
                  <w:b w:val="0"/>
                  <w:bCs/>
                  <w:rPrChange w:id="456" w:author="Luca Dellepiane" w:date="2024-04-18T15:06:00Z">
                    <w:rPr/>
                  </w:rPrChange>
                </w:rPr>
                <w:t>Chair</w:t>
              </w:r>
            </w:ins>
          </w:p>
        </w:tc>
      </w:tr>
      <w:tr w:rsidR="00590A46" w14:paraId="143EAA47" w14:textId="77777777" w:rsidTr="00590A46">
        <w:trPr>
          <w:ins w:id="457" w:author="Luca Dellepiane" w:date="2024-04-18T14:59:00Z"/>
        </w:trPr>
        <w:tc>
          <w:tcPr>
            <w:tcW w:w="4148" w:type="dxa"/>
          </w:tcPr>
          <w:p w14:paraId="41C73F6F" w14:textId="2B0C813F" w:rsidR="00590A46" w:rsidRPr="00247504" w:rsidRDefault="00490AC6" w:rsidP="0027440D">
            <w:pPr>
              <w:pStyle w:val="Heading1"/>
              <w:numPr>
                <w:ilvl w:val="0"/>
                <w:numId w:val="0"/>
              </w:numPr>
              <w:rPr>
                <w:ins w:id="458" w:author="Luca Dellepiane" w:date="2024-04-18T14:59:00Z"/>
                <w:b w:val="0"/>
                <w:bCs/>
                <w:rPrChange w:id="459" w:author="Luca Dellepiane" w:date="2024-04-18T15:06:00Z">
                  <w:rPr>
                    <w:ins w:id="460" w:author="Luca Dellepiane" w:date="2024-04-18T14:59:00Z"/>
                  </w:rPr>
                </w:rPrChange>
              </w:rPr>
            </w:pPr>
            <w:ins w:id="461" w:author="Luca Dellepiane" w:date="2024-04-18T15:00:00Z">
              <w:r w:rsidRPr="00247504">
                <w:rPr>
                  <w:b w:val="0"/>
                  <w:bCs/>
                  <w:rPrChange w:id="462" w:author="Luca Dellepiane" w:date="2024-04-18T15:06:00Z">
                    <w:rPr/>
                  </w:rPrChange>
                </w:rPr>
                <w:t>Hom</w:t>
              </w:r>
            </w:ins>
            <w:ins w:id="463" w:author="Luca Dellepiane" w:date="2024-04-18T15:05:00Z">
              <w:r w:rsidR="00247504" w:rsidRPr="00247504">
                <w:rPr>
                  <w:b w:val="0"/>
                  <w:bCs/>
                  <w:rPrChange w:id="464" w:author="Luca Dellepiane" w:date="2024-04-18T15:06:00Z">
                    <w:rPr/>
                  </w:rPrChange>
                </w:rPr>
                <w:t>e</w:t>
              </w:r>
            </w:ins>
            <w:ins w:id="465" w:author="Luca Dellepiane" w:date="2024-04-18T15:00:00Z">
              <w:r w:rsidRPr="00247504">
                <w:rPr>
                  <w:b w:val="0"/>
                  <w:bCs/>
                  <w:rPrChange w:id="466" w:author="Luca Dellepiane" w:date="2024-04-18T15:06:00Z">
                    <w:rPr/>
                  </w:rPrChange>
                </w:rPr>
                <w:t>builders Federation</w:t>
              </w:r>
            </w:ins>
          </w:p>
        </w:tc>
        <w:tc>
          <w:tcPr>
            <w:tcW w:w="4148" w:type="dxa"/>
          </w:tcPr>
          <w:p w14:paraId="13D9592C" w14:textId="03A6E419" w:rsidR="00590A46" w:rsidRPr="00247504" w:rsidRDefault="00247504" w:rsidP="0027440D">
            <w:pPr>
              <w:pStyle w:val="Heading1"/>
              <w:numPr>
                <w:ilvl w:val="0"/>
                <w:numId w:val="0"/>
              </w:numPr>
              <w:rPr>
                <w:ins w:id="467" w:author="Luca Dellepiane" w:date="2024-04-18T14:59:00Z"/>
                <w:b w:val="0"/>
                <w:bCs/>
                <w:rPrChange w:id="468" w:author="Luca Dellepiane" w:date="2024-04-18T15:06:00Z">
                  <w:rPr>
                    <w:ins w:id="469" w:author="Luca Dellepiane" w:date="2024-04-18T14:59:00Z"/>
                  </w:rPr>
                </w:rPrChange>
              </w:rPr>
            </w:pPr>
            <w:ins w:id="470" w:author="Luca Dellepiane" w:date="2024-04-18T15:06:00Z">
              <w:r w:rsidRPr="00247504">
                <w:rPr>
                  <w:b w:val="0"/>
                  <w:bCs/>
                  <w:rPrChange w:id="471" w:author="Luca Dellepiane" w:date="2024-04-18T15:06:00Z">
                    <w:rPr/>
                  </w:rPrChange>
                </w:rPr>
                <w:t>Director of Cities</w:t>
              </w:r>
            </w:ins>
          </w:p>
        </w:tc>
      </w:tr>
      <w:tr w:rsidR="00590A46" w14:paraId="22119878" w14:textId="77777777" w:rsidTr="00590A46">
        <w:trPr>
          <w:ins w:id="472" w:author="Luca Dellepiane" w:date="2024-04-18T14:59:00Z"/>
        </w:trPr>
        <w:tc>
          <w:tcPr>
            <w:tcW w:w="4148" w:type="dxa"/>
          </w:tcPr>
          <w:p w14:paraId="43172F99" w14:textId="49168987" w:rsidR="00590A46" w:rsidRPr="00247504" w:rsidRDefault="00490AC6" w:rsidP="0027440D">
            <w:pPr>
              <w:pStyle w:val="Heading1"/>
              <w:numPr>
                <w:ilvl w:val="0"/>
                <w:numId w:val="0"/>
              </w:numPr>
              <w:rPr>
                <w:ins w:id="473" w:author="Luca Dellepiane" w:date="2024-04-18T14:59:00Z"/>
                <w:b w:val="0"/>
                <w:bCs/>
                <w:rPrChange w:id="474" w:author="Luca Dellepiane" w:date="2024-04-18T15:06:00Z">
                  <w:rPr>
                    <w:ins w:id="475" w:author="Luca Dellepiane" w:date="2024-04-18T14:59:00Z"/>
                  </w:rPr>
                </w:rPrChange>
              </w:rPr>
            </w:pPr>
            <w:ins w:id="476" w:author="Luca Dellepiane" w:date="2024-04-18T15:00:00Z">
              <w:r w:rsidRPr="00247504">
                <w:rPr>
                  <w:b w:val="0"/>
                  <w:bCs/>
                  <w:rPrChange w:id="477" w:author="Luca Dellepiane" w:date="2024-04-18T15:06:00Z">
                    <w:rPr/>
                  </w:rPrChange>
                </w:rPr>
                <w:t>Hackney</w:t>
              </w:r>
            </w:ins>
          </w:p>
        </w:tc>
        <w:tc>
          <w:tcPr>
            <w:tcW w:w="4148" w:type="dxa"/>
          </w:tcPr>
          <w:p w14:paraId="6B89D732" w14:textId="1A147904" w:rsidR="00590A46" w:rsidRPr="00247504" w:rsidRDefault="00247504" w:rsidP="0027440D">
            <w:pPr>
              <w:pStyle w:val="Heading1"/>
              <w:numPr>
                <w:ilvl w:val="0"/>
                <w:numId w:val="0"/>
              </w:numPr>
              <w:rPr>
                <w:ins w:id="478" w:author="Luca Dellepiane" w:date="2024-04-18T14:59:00Z"/>
                <w:b w:val="0"/>
                <w:bCs/>
                <w:rPrChange w:id="479" w:author="Luca Dellepiane" w:date="2024-04-18T15:06:00Z">
                  <w:rPr>
                    <w:ins w:id="480" w:author="Luca Dellepiane" w:date="2024-04-18T14:59:00Z"/>
                  </w:rPr>
                </w:rPrChange>
              </w:rPr>
            </w:pPr>
            <w:ins w:id="481" w:author="Luca Dellepiane" w:date="2024-04-18T15:05:00Z">
              <w:r w:rsidRPr="00247504">
                <w:rPr>
                  <w:b w:val="0"/>
                  <w:bCs/>
                  <w:rPrChange w:id="482" w:author="Luca Dellepiane" w:date="2024-04-18T15:06:00Z">
                    <w:rPr/>
                  </w:rPrChange>
                </w:rPr>
                <w:t>Deputy Director - Finance</w:t>
              </w:r>
            </w:ins>
          </w:p>
        </w:tc>
      </w:tr>
      <w:tr w:rsidR="00590A46" w14:paraId="578351E4" w14:textId="77777777" w:rsidTr="00590A46">
        <w:trPr>
          <w:ins w:id="483" w:author="Luca Dellepiane" w:date="2024-04-18T14:59:00Z"/>
        </w:trPr>
        <w:tc>
          <w:tcPr>
            <w:tcW w:w="4148" w:type="dxa"/>
          </w:tcPr>
          <w:p w14:paraId="1812FE73" w14:textId="0077BA15" w:rsidR="00590A46" w:rsidRPr="00247504" w:rsidRDefault="00490AC6" w:rsidP="0027440D">
            <w:pPr>
              <w:pStyle w:val="Heading1"/>
              <w:numPr>
                <w:ilvl w:val="0"/>
                <w:numId w:val="0"/>
              </w:numPr>
              <w:rPr>
                <w:ins w:id="484" w:author="Luca Dellepiane" w:date="2024-04-18T14:59:00Z"/>
                <w:b w:val="0"/>
                <w:bCs/>
                <w:rPrChange w:id="485" w:author="Luca Dellepiane" w:date="2024-04-18T15:06:00Z">
                  <w:rPr>
                    <w:ins w:id="486" w:author="Luca Dellepiane" w:date="2024-04-18T14:59:00Z"/>
                  </w:rPr>
                </w:rPrChange>
              </w:rPr>
            </w:pPr>
            <w:ins w:id="487" w:author="Luca Dellepiane" w:date="2024-04-18T15:01:00Z">
              <w:r w:rsidRPr="00247504">
                <w:rPr>
                  <w:b w:val="0"/>
                  <w:bCs/>
                  <w:rPrChange w:id="488" w:author="Luca Dellepiane" w:date="2024-04-18T15:06:00Z">
                    <w:rPr/>
                  </w:rPrChange>
                </w:rPr>
                <w:t>Haringey</w:t>
              </w:r>
            </w:ins>
          </w:p>
        </w:tc>
        <w:tc>
          <w:tcPr>
            <w:tcW w:w="4148" w:type="dxa"/>
          </w:tcPr>
          <w:p w14:paraId="2BB846DD" w14:textId="04F24AE3" w:rsidR="00590A46" w:rsidRPr="00247504" w:rsidRDefault="00247504" w:rsidP="0027440D">
            <w:pPr>
              <w:pStyle w:val="Heading1"/>
              <w:numPr>
                <w:ilvl w:val="0"/>
                <w:numId w:val="0"/>
              </w:numPr>
              <w:rPr>
                <w:ins w:id="489" w:author="Luca Dellepiane" w:date="2024-04-18T14:59:00Z"/>
                <w:b w:val="0"/>
                <w:bCs/>
                <w:rPrChange w:id="490" w:author="Luca Dellepiane" w:date="2024-04-18T15:06:00Z">
                  <w:rPr>
                    <w:ins w:id="491" w:author="Luca Dellepiane" w:date="2024-04-18T14:59:00Z"/>
                  </w:rPr>
                </w:rPrChange>
              </w:rPr>
            </w:pPr>
            <w:ins w:id="492" w:author="Luca Dellepiane" w:date="2024-04-18T15:05:00Z">
              <w:r w:rsidRPr="00247504">
                <w:rPr>
                  <w:b w:val="0"/>
                  <w:bCs/>
                  <w:rPrChange w:id="493" w:author="Luca Dellepiane" w:date="2024-04-18T15:06:00Z">
                    <w:rPr>
                      <w:rFonts w:ascii="Arial" w:hAnsi="Arial"/>
                      <w:color w:val="4D5156"/>
                      <w:sz w:val="21"/>
                      <w:szCs w:val="21"/>
                      <w:shd w:val="clear" w:color="auto" w:fill="FFFFFF"/>
                    </w:rPr>
                  </w:rPrChange>
                </w:rPr>
                <w:t>Assistant Director for Planning, Building. Standards and Sustainability</w:t>
              </w:r>
            </w:ins>
          </w:p>
        </w:tc>
      </w:tr>
      <w:tr w:rsidR="0035674D" w14:paraId="40EE300E" w14:textId="77777777" w:rsidTr="00590A46">
        <w:trPr>
          <w:ins w:id="494" w:author="Luca Dellepiane" w:date="2024-04-18T15:01:00Z"/>
        </w:trPr>
        <w:tc>
          <w:tcPr>
            <w:tcW w:w="4148" w:type="dxa"/>
          </w:tcPr>
          <w:p w14:paraId="099C3F44" w14:textId="13061549" w:rsidR="0035674D" w:rsidRPr="00247504" w:rsidRDefault="0035674D" w:rsidP="0027440D">
            <w:pPr>
              <w:pStyle w:val="Heading1"/>
              <w:numPr>
                <w:ilvl w:val="0"/>
                <w:numId w:val="0"/>
              </w:numPr>
              <w:rPr>
                <w:ins w:id="495" w:author="Luca Dellepiane" w:date="2024-04-18T15:01:00Z"/>
                <w:b w:val="0"/>
                <w:bCs/>
                <w:rPrChange w:id="496" w:author="Luca Dellepiane" w:date="2024-04-18T15:06:00Z">
                  <w:rPr>
                    <w:ins w:id="497" w:author="Luca Dellepiane" w:date="2024-04-18T15:01:00Z"/>
                  </w:rPr>
                </w:rPrChange>
              </w:rPr>
            </w:pPr>
            <w:ins w:id="498" w:author="Luca Dellepiane" w:date="2024-04-18T15:01:00Z">
              <w:r w:rsidRPr="00247504">
                <w:rPr>
                  <w:b w:val="0"/>
                  <w:bCs/>
                  <w:rPrChange w:id="499" w:author="Luca Dellepiane" w:date="2024-04-18T15:06:00Z">
                    <w:rPr/>
                  </w:rPrChange>
                </w:rPr>
                <w:t>Harrow</w:t>
              </w:r>
            </w:ins>
          </w:p>
        </w:tc>
        <w:tc>
          <w:tcPr>
            <w:tcW w:w="4148" w:type="dxa"/>
          </w:tcPr>
          <w:p w14:paraId="4A33D138" w14:textId="18688DA5" w:rsidR="0035674D" w:rsidRPr="00247504" w:rsidRDefault="00355AD3" w:rsidP="0027440D">
            <w:pPr>
              <w:pStyle w:val="Heading1"/>
              <w:numPr>
                <w:ilvl w:val="0"/>
                <w:numId w:val="0"/>
              </w:numPr>
              <w:rPr>
                <w:ins w:id="500" w:author="Luca Dellepiane" w:date="2024-04-18T15:01:00Z"/>
                <w:b w:val="0"/>
                <w:bCs/>
                <w:rPrChange w:id="501" w:author="Luca Dellepiane" w:date="2024-04-18T15:06:00Z">
                  <w:rPr>
                    <w:ins w:id="502" w:author="Luca Dellepiane" w:date="2024-04-18T15:01:00Z"/>
                  </w:rPr>
                </w:rPrChange>
              </w:rPr>
            </w:pPr>
            <w:ins w:id="503" w:author="Luca Dellepiane" w:date="2024-04-18T15:04:00Z">
              <w:r w:rsidRPr="00247504">
                <w:rPr>
                  <w:b w:val="0"/>
                  <w:bCs/>
                  <w:rPrChange w:id="504" w:author="Luca Dellepiane" w:date="2024-04-18T15:06:00Z">
                    <w:rPr/>
                  </w:rPrChange>
                </w:rPr>
                <w:t>Head of Finance - Housing</w:t>
              </w:r>
            </w:ins>
          </w:p>
        </w:tc>
      </w:tr>
      <w:tr w:rsidR="0035674D" w14:paraId="2BDAF452" w14:textId="77777777" w:rsidTr="00590A46">
        <w:trPr>
          <w:ins w:id="505" w:author="Luca Dellepiane" w:date="2024-04-18T15:01:00Z"/>
        </w:trPr>
        <w:tc>
          <w:tcPr>
            <w:tcW w:w="4148" w:type="dxa"/>
          </w:tcPr>
          <w:p w14:paraId="0CA230F0" w14:textId="63D9BF1E" w:rsidR="0035674D" w:rsidRPr="00247504" w:rsidRDefault="00B30649" w:rsidP="0027440D">
            <w:pPr>
              <w:pStyle w:val="Heading1"/>
              <w:numPr>
                <w:ilvl w:val="0"/>
                <w:numId w:val="0"/>
              </w:numPr>
              <w:rPr>
                <w:ins w:id="506" w:author="Luca Dellepiane" w:date="2024-04-18T15:01:00Z"/>
                <w:b w:val="0"/>
                <w:bCs/>
                <w:rPrChange w:id="507" w:author="Luca Dellepiane" w:date="2024-04-18T15:06:00Z">
                  <w:rPr>
                    <w:ins w:id="508" w:author="Luca Dellepiane" w:date="2024-04-18T15:01:00Z"/>
                  </w:rPr>
                </w:rPrChange>
              </w:rPr>
            </w:pPr>
            <w:ins w:id="509" w:author="Luca Dellepiane" w:date="2024-04-18T15:01:00Z">
              <w:r w:rsidRPr="00247504">
                <w:rPr>
                  <w:b w:val="0"/>
                  <w:bCs/>
                  <w:rPrChange w:id="510" w:author="Luca Dellepiane" w:date="2024-04-18T15:06:00Z">
                    <w:rPr/>
                  </w:rPrChange>
                </w:rPr>
                <w:t>Hounslow</w:t>
              </w:r>
            </w:ins>
          </w:p>
        </w:tc>
        <w:tc>
          <w:tcPr>
            <w:tcW w:w="4148" w:type="dxa"/>
          </w:tcPr>
          <w:p w14:paraId="453C0D67" w14:textId="7E0EA3A4" w:rsidR="0035674D" w:rsidRPr="00247504" w:rsidRDefault="00355AD3" w:rsidP="0027440D">
            <w:pPr>
              <w:pStyle w:val="Heading1"/>
              <w:numPr>
                <w:ilvl w:val="0"/>
                <w:numId w:val="0"/>
              </w:numPr>
              <w:rPr>
                <w:ins w:id="511" w:author="Luca Dellepiane" w:date="2024-04-18T15:01:00Z"/>
                <w:b w:val="0"/>
                <w:bCs/>
                <w:rPrChange w:id="512" w:author="Luca Dellepiane" w:date="2024-04-18T15:06:00Z">
                  <w:rPr>
                    <w:ins w:id="513" w:author="Luca Dellepiane" w:date="2024-04-18T15:01:00Z"/>
                  </w:rPr>
                </w:rPrChange>
              </w:rPr>
            </w:pPr>
            <w:ins w:id="514" w:author="Luca Dellepiane" w:date="2024-04-18T15:04:00Z">
              <w:r w:rsidRPr="00247504">
                <w:rPr>
                  <w:b w:val="0"/>
                  <w:bCs/>
                  <w:rPrChange w:id="515" w:author="Luca Dellepiane" w:date="2024-04-18T15:06:00Z">
                    <w:rPr/>
                  </w:rPrChange>
                </w:rPr>
                <w:t>Director of Housing</w:t>
              </w:r>
            </w:ins>
          </w:p>
        </w:tc>
      </w:tr>
      <w:tr w:rsidR="00B30649" w14:paraId="50DBD0E0" w14:textId="77777777" w:rsidTr="00590A46">
        <w:trPr>
          <w:ins w:id="516" w:author="Luca Dellepiane" w:date="2024-04-18T15:01:00Z"/>
        </w:trPr>
        <w:tc>
          <w:tcPr>
            <w:tcW w:w="4148" w:type="dxa"/>
          </w:tcPr>
          <w:p w14:paraId="4F657878" w14:textId="52CE8557" w:rsidR="00B30649" w:rsidRPr="00247504" w:rsidRDefault="00B30649" w:rsidP="0027440D">
            <w:pPr>
              <w:pStyle w:val="Heading1"/>
              <w:numPr>
                <w:ilvl w:val="0"/>
                <w:numId w:val="0"/>
              </w:numPr>
              <w:rPr>
                <w:ins w:id="517" w:author="Luca Dellepiane" w:date="2024-04-18T15:01:00Z"/>
                <w:b w:val="0"/>
                <w:bCs/>
                <w:rPrChange w:id="518" w:author="Luca Dellepiane" w:date="2024-04-18T15:06:00Z">
                  <w:rPr>
                    <w:ins w:id="519" w:author="Luca Dellepiane" w:date="2024-04-18T15:01:00Z"/>
                  </w:rPr>
                </w:rPrChange>
              </w:rPr>
            </w:pPr>
            <w:ins w:id="520" w:author="Luca Dellepiane" w:date="2024-04-18T15:01:00Z">
              <w:r w:rsidRPr="00247504">
                <w:rPr>
                  <w:b w:val="0"/>
                  <w:bCs/>
                  <w:rPrChange w:id="521" w:author="Luca Dellepiane" w:date="2024-04-18T15:06:00Z">
                    <w:rPr/>
                  </w:rPrChange>
                </w:rPr>
                <w:t>L12</w:t>
              </w:r>
            </w:ins>
          </w:p>
        </w:tc>
        <w:tc>
          <w:tcPr>
            <w:tcW w:w="4148" w:type="dxa"/>
          </w:tcPr>
          <w:p w14:paraId="02CB6B30" w14:textId="1AF65907" w:rsidR="00B30649" w:rsidRPr="00247504" w:rsidRDefault="008F76F0" w:rsidP="0027440D">
            <w:pPr>
              <w:pStyle w:val="Heading1"/>
              <w:numPr>
                <w:ilvl w:val="0"/>
                <w:numId w:val="0"/>
              </w:numPr>
              <w:rPr>
                <w:ins w:id="522" w:author="Luca Dellepiane" w:date="2024-04-18T15:01:00Z"/>
                <w:b w:val="0"/>
                <w:bCs/>
                <w:rPrChange w:id="523" w:author="Luca Dellepiane" w:date="2024-04-18T15:06:00Z">
                  <w:rPr>
                    <w:ins w:id="524" w:author="Luca Dellepiane" w:date="2024-04-18T15:01:00Z"/>
                  </w:rPr>
                </w:rPrChange>
              </w:rPr>
            </w:pPr>
            <w:ins w:id="525" w:author="Luca Dellepiane" w:date="2024-04-18T15:03:00Z">
              <w:r w:rsidRPr="00247504">
                <w:rPr>
                  <w:b w:val="0"/>
                  <w:bCs/>
                  <w:rPrChange w:id="526" w:author="Luca Dellepiane" w:date="2024-04-18T15:06:00Z">
                    <w:rPr/>
                  </w:rPrChange>
                </w:rPr>
                <w:t>Development Director</w:t>
              </w:r>
            </w:ins>
          </w:p>
        </w:tc>
      </w:tr>
      <w:tr w:rsidR="00B30649" w14:paraId="7784499D" w14:textId="77777777" w:rsidTr="00590A46">
        <w:trPr>
          <w:ins w:id="527" w:author="Luca Dellepiane" w:date="2024-04-18T15:01:00Z"/>
        </w:trPr>
        <w:tc>
          <w:tcPr>
            <w:tcW w:w="4148" w:type="dxa"/>
          </w:tcPr>
          <w:p w14:paraId="1C13B32D" w14:textId="2CCF1C1E" w:rsidR="00B30649" w:rsidRPr="00247504" w:rsidRDefault="00B30649" w:rsidP="0027440D">
            <w:pPr>
              <w:pStyle w:val="Heading1"/>
              <w:numPr>
                <w:ilvl w:val="0"/>
                <w:numId w:val="0"/>
              </w:numPr>
              <w:rPr>
                <w:ins w:id="528" w:author="Luca Dellepiane" w:date="2024-04-18T15:01:00Z"/>
                <w:b w:val="0"/>
                <w:bCs/>
                <w:rPrChange w:id="529" w:author="Luca Dellepiane" w:date="2024-04-18T15:06:00Z">
                  <w:rPr>
                    <w:ins w:id="530" w:author="Luca Dellepiane" w:date="2024-04-18T15:01:00Z"/>
                  </w:rPr>
                </w:rPrChange>
              </w:rPr>
            </w:pPr>
            <w:ins w:id="531" w:author="Luca Dellepiane" w:date="2024-04-18T15:01:00Z">
              <w:r w:rsidRPr="00247504">
                <w:rPr>
                  <w:b w:val="0"/>
                  <w:bCs/>
                  <w:rPrChange w:id="532" w:author="Luca Dellepiane" w:date="2024-04-18T15:06:00Z">
                    <w:rPr/>
                  </w:rPrChange>
                </w:rPr>
                <w:t>Populo Living</w:t>
              </w:r>
            </w:ins>
          </w:p>
        </w:tc>
        <w:tc>
          <w:tcPr>
            <w:tcW w:w="4148" w:type="dxa"/>
          </w:tcPr>
          <w:p w14:paraId="3ACD7813" w14:textId="75BD8E26" w:rsidR="00B30649" w:rsidRPr="00247504" w:rsidRDefault="008F76F0" w:rsidP="0027440D">
            <w:pPr>
              <w:pStyle w:val="Heading1"/>
              <w:numPr>
                <w:ilvl w:val="0"/>
                <w:numId w:val="0"/>
              </w:numPr>
              <w:rPr>
                <w:ins w:id="533" w:author="Luca Dellepiane" w:date="2024-04-18T15:01:00Z"/>
                <w:b w:val="0"/>
                <w:bCs/>
                <w:rPrChange w:id="534" w:author="Luca Dellepiane" w:date="2024-04-18T15:06:00Z">
                  <w:rPr>
                    <w:ins w:id="535" w:author="Luca Dellepiane" w:date="2024-04-18T15:01:00Z"/>
                  </w:rPr>
                </w:rPrChange>
              </w:rPr>
            </w:pPr>
            <w:ins w:id="536" w:author="Luca Dellepiane" w:date="2024-04-18T15:03:00Z">
              <w:r w:rsidRPr="00247504">
                <w:rPr>
                  <w:b w:val="0"/>
                  <w:bCs/>
                  <w:rPrChange w:id="537" w:author="Luca Dellepiane" w:date="2024-04-18T15:06:00Z">
                    <w:rPr/>
                  </w:rPrChange>
                </w:rPr>
                <w:t>Chief Executive Officer</w:t>
              </w:r>
            </w:ins>
          </w:p>
        </w:tc>
      </w:tr>
      <w:tr w:rsidR="00B30649" w14:paraId="62540C1F" w14:textId="77777777" w:rsidTr="00590A46">
        <w:trPr>
          <w:ins w:id="538" w:author="Luca Dellepiane" w:date="2024-04-18T15:01:00Z"/>
        </w:trPr>
        <w:tc>
          <w:tcPr>
            <w:tcW w:w="4148" w:type="dxa"/>
          </w:tcPr>
          <w:p w14:paraId="494AD394" w14:textId="585362AE" w:rsidR="00B30649" w:rsidRPr="00247504" w:rsidRDefault="00B30649" w:rsidP="0027440D">
            <w:pPr>
              <w:pStyle w:val="Heading1"/>
              <w:numPr>
                <w:ilvl w:val="0"/>
                <w:numId w:val="0"/>
              </w:numPr>
              <w:rPr>
                <w:ins w:id="539" w:author="Luca Dellepiane" w:date="2024-04-18T15:01:00Z"/>
                <w:b w:val="0"/>
                <w:bCs/>
                <w:rPrChange w:id="540" w:author="Luca Dellepiane" w:date="2024-04-18T15:06:00Z">
                  <w:rPr>
                    <w:ins w:id="541" w:author="Luca Dellepiane" w:date="2024-04-18T15:01:00Z"/>
                  </w:rPr>
                </w:rPrChange>
              </w:rPr>
            </w:pPr>
            <w:ins w:id="542" w:author="Luca Dellepiane" w:date="2024-04-18T15:01:00Z">
              <w:r w:rsidRPr="00247504">
                <w:rPr>
                  <w:b w:val="0"/>
                  <w:bCs/>
                  <w:rPrChange w:id="543" w:author="Luca Dellepiane" w:date="2024-04-18T15:06:00Z">
                    <w:rPr/>
                  </w:rPrChange>
                </w:rPr>
                <w:t>Southwark</w:t>
              </w:r>
            </w:ins>
          </w:p>
        </w:tc>
        <w:tc>
          <w:tcPr>
            <w:tcW w:w="4148" w:type="dxa"/>
          </w:tcPr>
          <w:p w14:paraId="56A3BB44" w14:textId="23CB2FC3" w:rsidR="00B30649" w:rsidRPr="00247504" w:rsidRDefault="0048798C" w:rsidP="0027440D">
            <w:pPr>
              <w:pStyle w:val="Heading1"/>
              <w:numPr>
                <w:ilvl w:val="0"/>
                <w:numId w:val="0"/>
              </w:numPr>
              <w:rPr>
                <w:ins w:id="544" w:author="Luca Dellepiane" w:date="2024-04-18T15:01:00Z"/>
                <w:b w:val="0"/>
                <w:bCs/>
                <w:rPrChange w:id="545" w:author="Luca Dellepiane" w:date="2024-04-18T15:06:00Z">
                  <w:rPr>
                    <w:ins w:id="546" w:author="Luca Dellepiane" w:date="2024-04-18T15:01:00Z"/>
                  </w:rPr>
                </w:rPrChange>
              </w:rPr>
            </w:pPr>
            <w:ins w:id="547" w:author="Luca Dellepiane" w:date="2024-04-18T15:02:00Z">
              <w:r w:rsidRPr="00247504">
                <w:rPr>
                  <w:b w:val="0"/>
                  <w:bCs/>
                  <w:rPrChange w:id="548" w:author="Luca Dellepiane" w:date="2024-04-18T15:06:00Z">
                    <w:rPr/>
                  </w:rPrChange>
                </w:rPr>
                <w:t>Strategic Lead - Construction</w:t>
              </w:r>
            </w:ins>
          </w:p>
        </w:tc>
      </w:tr>
    </w:tbl>
    <w:p w14:paraId="0AEE6264" w14:textId="77777777" w:rsidR="00715CE7" w:rsidRPr="00A36127" w:rsidRDefault="00715CE7" w:rsidP="00AE0C09"/>
    <w:sectPr w:rsidR="00715CE7" w:rsidRPr="00A36127" w:rsidSect="00CD765C">
      <w:footerReference w:type="even" r:id="rId18"/>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Alexis Harris" w:date="2024-04-18T13:57:00Z" w:initials="AH">
    <w:p w14:paraId="3C7EB933" w14:textId="77777777" w:rsidR="00C75646" w:rsidRDefault="00430E1B">
      <w:pPr>
        <w:pStyle w:val="CommentText"/>
      </w:pPr>
      <w:r>
        <w:rPr>
          <w:rStyle w:val="CommentReference"/>
        </w:rPr>
        <w:annotationRef/>
      </w:r>
      <w:r w:rsidR="00C75646">
        <w:t>This sentence is quite clunky, have reworded.</w:t>
      </w:r>
    </w:p>
  </w:comment>
  <w:comment w:id="42" w:author="Kate Webb" w:date="2024-04-17T21:03:00Z" w:initials="KW">
    <w:p w14:paraId="493753C4" w14:textId="1A349B6B" w:rsidR="5FA6E7D7" w:rsidRDefault="5FA6E7D7">
      <w:pPr>
        <w:pStyle w:val="CommentText"/>
      </w:pPr>
      <w:r>
        <w:t xml:space="preserve">I think you need to add a prior bullet to capture the risk that developers fail to start schemes if they don't have an RP on board because they need the confidence and/or the cash flow from the early sale of S.106 units. I recall this came out strongly at the roundtable, although it would be useful to hear if your further evidence gathering concluded it was limited in practice. But this for me is the more worrying risks as it is the behaviour that risks stalling sites. </w:t>
      </w:r>
      <w:r>
        <w:rPr>
          <w:rStyle w:val="CommentReference"/>
        </w:rPr>
        <w:annotationRef/>
      </w:r>
    </w:p>
  </w:comment>
  <w:comment w:id="47" w:author="Luca Dellepiane" w:date="2024-04-18T13:14:00Z" w:initials="LD">
    <w:p w14:paraId="38287A2A" w14:textId="77777777" w:rsidR="0081160C" w:rsidRDefault="0081160C">
      <w:pPr>
        <w:pStyle w:val="CommentText"/>
      </w:pPr>
      <w:r>
        <w:rPr>
          <w:rStyle w:val="CommentReference"/>
        </w:rPr>
        <w:annotationRef/>
      </w:r>
      <w:r>
        <w:t>I can put the roles for each organisation if useful</w:t>
      </w:r>
    </w:p>
  </w:comment>
  <w:comment w:id="46" w:author="Alexis Harris" w:date="2024-04-18T14:05:00Z" w:initials="AH">
    <w:p w14:paraId="7D3FC6CE" w14:textId="77777777" w:rsidR="00715723" w:rsidRDefault="00715723">
      <w:pPr>
        <w:pStyle w:val="CommentText"/>
      </w:pPr>
      <w:r>
        <w:rPr>
          <w:rStyle w:val="CommentReference"/>
        </w:rPr>
        <w:annotationRef/>
      </w:r>
      <w:r>
        <w:t>I think that would be good. Maybe an appendix would be useful if not too time consuming?</w:t>
      </w:r>
    </w:p>
  </w:comment>
  <w:comment w:id="50" w:author="Kate Webb" w:date="2024-04-17T21:06:00Z" w:initials="KW">
    <w:p w14:paraId="78C0ADF1" w14:textId="579A2A7E" w:rsidR="5FA6E7D7" w:rsidRDefault="5FA6E7D7">
      <w:pPr>
        <w:pStyle w:val="CommentText"/>
      </w:pPr>
      <w:r>
        <w:t xml:space="preserve">is this always the response or do they also seek to flip affordable tenures? e.g. go from 20 SO units to 10 SR and 10 private sale? </w:t>
      </w:r>
      <w:r>
        <w:rPr>
          <w:rStyle w:val="CommentReference"/>
        </w:rPr>
        <w:annotationRef/>
      </w:r>
    </w:p>
  </w:comment>
  <w:comment w:id="90" w:author="Kate Webb" w:date="2024-04-17T21:07:00Z" w:initials="KW">
    <w:p w14:paraId="51E64B42" w14:textId="2ED4ABDE" w:rsidR="5FA6E7D7" w:rsidRDefault="5FA6E7D7">
      <w:pPr>
        <w:pStyle w:val="CommentText"/>
      </w:pPr>
      <w:r>
        <w:t xml:space="preserve">I think you need a bit more discussion of the fact that the 21-26 programme introduced far tighter grant rules around purchase of S.106 homes, because I don't think we can yet discount that this has been a further factor influencing RP behaviour. </w:t>
      </w:r>
      <w:r>
        <w:rPr>
          <w:rStyle w:val="CommentReference"/>
        </w:rPr>
        <w:annotationRef/>
      </w:r>
    </w:p>
  </w:comment>
  <w:comment w:id="106" w:author="Alexis Harris" w:date="2024-04-18T14:10:00Z" w:initials="AH">
    <w:p w14:paraId="1BD4EA43" w14:textId="77777777" w:rsidR="00D33694" w:rsidRDefault="00D33694">
      <w:pPr>
        <w:pStyle w:val="CommentText"/>
      </w:pPr>
      <w:r>
        <w:rPr>
          <w:rStyle w:val="CommentReference"/>
        </w:rPr>
        <w:annotationRef/>
      </w:r>
      <w:r>
        <w:t>I'm not sure this sentence makes sense</w:t>
      </w:r>
    </w:p>
  </w:comment>
  <w:comment w:id="111" w:author="Alexis Harris" w:date="2024-04-18T14:12:00Z" w:initials="AH">
    <w:p w14:paraId="27769911" w14:textId="77777777" w:rsidR="000C63B3" w:rsidRDefault="000C63B3">
      <w:pPr>
        <w:pStyle w:val="CommentText"/>
      </w:pPr>
      <w:r>
        <w:rPr>
          <w:rStyle w:val="CommentReference"/>
        </w:rPr>
        <w:annotationRef/>
      </w:r>
      <w:r>
        <w:t>Maybe I'm being brazen, but think this can go as is now eluded to above.</w:t>
      </w:r>
    </w:p>
  </w:comment>
  <w:comment w:id="123" w:author="Kate Webb" w:date="2024-04-17T21:09:00Z" w:initials="KW">
    <w:p w14:paraId="3F297FC5" w14:textId="2BA1D079" w:rsidR="5FA6E7D7" w:rsidRDefault="5FA6E7D7">
      <w:pPr>
        <w:pStyle w:val="CommentText"/>
      </w:pPr>
      <w:r>
        <w:t xml:space="preserve">This sits a little oddly here as you haven't yet introduced service charges as a factor dampening uptake. </w:t>
      </w:r>
      <w:r>
        <w:rPr>
          <w:rStyle w:val="CommentReference"/>
        </w:rPr>
        <w:annotationRef/>
      </w:r>
    </w:p>
  </w:comment>
  <w:comment w:id="124" w:author="Kate Webb" w:date="2024-04-17T21:11:00Z" w:initials="KW">
    <w:p w14:paraId="2BD47694" w14:textId="29DC4472" w:rsidR="5FA6E7D7" w:rsidRDefault="5FA6E7D7">
      <w:pPr>
        <w:pStyle w:val="CommentText"/>
      </w:pPr>
      <w:r>
        <w:t xml:space="preserve">I'd be inclined to keep the AHP and London Plan frameworks up front but move the rest of this section after the discussion of the issues. </w:t>
      </w:r>
      <w:r>
        <w:rPr>
          <w:rStyle w:val="CommentReference"/>
        </w:rPr>
        <w:annotationRef/>
      </w:r>
    </w:p>
  </w:comment>
  <w:comment w:id="140" w:author="Kate Webb" w:date="2024-04-17T21:12:00Z" w:initials="KW">
    <w:p w14:paraId="59C59C28" w14:textId="7E8204E4" w:rsidR="5FA6E7D7" w:rsidRDefault="5FA6E7D7">
      <w:pPr>
        <w:pStyle w:val="CommentText"/>
      </w:pPr>
      <w:r>
        <w:t xml:space="preserve">Was there any evidence of abortive sales where these quality control checks find that developments are below acceptable standards? </w:t>
      </w:r>
      <w:r>
        <w:rPr>
          <w:rStyle w:val="CommentReference"/>
        </w:rPr>
        <w:annotationRef/>
      </w:r>
    </w:p>
  </w:comment>
  <w:comment w:id="146" w:author="Kate Webb" w:date="2024-04-17T21:14:00Z" w:initials="KW">
    <w:p w14:paraId="573AD9EC" w14:textId="716D2B22" w:rsidR="5FA6E7D7" w:rsidRDefault="5FA6E7D7">
      <w:pPr>
        <w:pStyle w:val="CommentText"/>
      </w:pPr>
      <w:r>
        <w:t xml:space="preserve">To what extent do we expect some of this to diminish if developers do move to early adoption of second staircases? </w:t>
      </w:r>
      <w:r>
        <w:rPr>
          <w:rStyle w:val="CommentReference"/>
        </w:rPr>
        <w:annotationRef/>
      </w:r>
    </w:p>
  </w:comment>
  <w:comment w:id="160" w:author="Alexis Harris" w:date="2024-04-18T14:15:00Z" w:initials="AH">
    <w:p w14:paraId="7FF8AAAE" w14:textId="77777777" w:rsidR="00AF1530" w:rsidRDefault="00AF1530">
      <w:pPr>
        <w:pStyle w:val="CommentText"/>
      </w:pPr>
      <w:r>
        <w:rPr>
          <w:rStyle w:val="CommentReference"/>
        </w:rPr>
        <w:annotationRef/>
      </w:r>
      <w:r>
        <w:t xml:space="preserve">Is this something we heard from stakeholders or a conclusion we are drawing ourselves? Helpful if we can make this clear. </w:t>
      </w:r>
    </w:p>
  </w:comment>
  <w:comment w:id="175" w:author="Kate Webb" w:date="2024-04-17T21:15:00Z" w:initials="KW">
    <w:p w14:paraId="55ABAC8D" w14:textId="18518783" w:rsidR="5FA6E7D7" w:rsidRDefault="5FA6E7D7">
      <w:pPr>
        <w:pStyle w:val="CommentText"/>
      </w:pPr>
      <w:r>
        <w:t>Will be interesting to hear the DMT discussion on this because I think others, particularly Nat, have a much bleaker view of the appetite among SMEs.</w:t>
      </w:r>
      <w:r>
        <w:rPr>
          <w:rStyle w:val="CommentReference"/>
        </w:rPr>
        <w:annotationRef/>
      </w:r>
    </w:p>
  </w:comment>
  <w:comment w:id="176" w:author="Kate Webb" w:date="2024-04-17T21:16:00Z" w:initials="KW">
    <w:p w14:paraId="2E27772A" w14:textId="6E4F51F6" w:rsidR="5FA6E7D7" w:rsidRDefault="5FA6E7D7">
      <w:pPr>
        <w:pStyle w:val="CommentText"/>
      </w:pPr>
      <w:r>
        <w:t xml:space="preserve">is this 'a couple of the ones we spoke to' or 'a couple out of all London boroughs'? And either way do we know what makes LAs more likely to be active? </w:t>
      </w:r>
      <w:r>
        <w:rPr>
          <w:rStyle w:val="CommentReference"/>
        </w:rPr>
        <w:annotationRef/>
      </w:r>
    </w:p>
  </w:comment>
  <w:comment w:id="177" w:author="Alexis Harris" w:date="2024-04-18T14:17:00Z" w:initials="AH">
    <w:p w14:paraId="3F6065D5" w14:textId="77777777" w:rsidR="00270B64" w:rsidRDefault="00270B64">
      <w:pPr>
        <w:pStyle w:val="CommentText"/>
      </w:pPr>
      <w:r>
        <w:rPr>
          <w:rStyle w:val="CommentReference"/>
        </w:rPr>
        <w:annotationRef/>
      </w:r>
      <w:r>
        <w:t>I'm not sure the second part of Kate's question is addressed here.</w:t>
      </w:r>
    </w:p>
  </w:comment>
  <w:comment w:id="239" w:author="Kate Webb" w:date="2024-04-17T21:17:00Z" w:initials="KW">
    <w:p w14:paraId="6EF0257F" w14:textId="68110B1B" w:rsidR="5FA6E7D7" w:rsidRDefault="5FA6E7D7">
      <w:pPr>
        <w:pStyle w:val="CommentText"/>
      </w:pPr>
      <w:r>
        <w:t>Is there threshold here 18 or 30m?</w:t>
      </w:r>
      <w:r>
        <w:rPr>
          <w:rStyle w:val="CommentReference"/>
        </w:rPr>
        <w:annotationRef/>
      </w:r>
    </w:p>
  </w:comment>
  <w:comment w:id="240" w:author="Alexis Harris" w:date="2024-04-18T14:20:00Z" w:initials="AH">
    <w:p w14:paraId="0526DDF0" w14:textId="77777777" w:rsidR="00492D8A" w:rsidRDefault="00492D8A">
      <w:pPr>
        <w:pStyle w:val="CommentText"/>
      </w:pPr>
      <w:r>
        <w:rPr>
          <w:rStyle w:val="CommentReference"/>
        </w:rPr>
        <w:annotationRef/>
      </w:r>
      <w:r>
        <w:t>This is not addressed, or are we just not sure?</w:t>
      </w:r>
    </w:p>
  </w:comment>
  <w:comment w:id="241" w:author="Luca Dellepiane" w:date="2024-04-18T15:16:00Z" w:initials="LD">
    <w:p w14:paraId="4A90A529" w14:textId="77777777" w:rsidR="008D5CC9" w:rsidRDefault="008D5CC9">
      <w:pPr>
        <w:pStyle w:val="CommentText"/>
      </w:pPr>
      <w:r>
        <w:rPr>
          <w:rStyle w:val="CommentReference"/>
        </w:rPr>
        <w:annotationRef/>
      </w:r>
      <w:r>
        <w:t>It's in note.</w:t>
      </w:r>
    </w:p>
  </w:comment>
  <w:comment w:id="249" w:author="Kate Webb" w:date="2024-04-17T21:18:00Z" w:initials="KW">
    <w:p w14:paraId="62F6AB9D" w14:textId="02D2655C" w:rsidR="5FA6E7D7" w:rsidRDefault="5FA6E7D7">
      <w:pPr>
        <w:pStyle w:val="CommentText"/>
      </w:pPr>
      <w:r>
        <w:t xml:space="preserve">although we need to note that is also in decline. It will be important to capture that it's not just that the G15 have refocused on land-led, they have (it appears) contracted their supply ambitions full stop. </w:t>
      </w:r>
      <w:r>
        <w:rPr>
          <w:rStyle w:val="CommentReference"/>
        </w:rPr>
        <w:annotationRef/>
      </w:r>
    </w:p>
  </w:comment>
  <w:comment w:id="252" w:author="Kate Webb" w:date="2024-04-17T21:19:00Z" w:initials="KW">
    <w:p w14:paraId="0DB91CDC" w14:textId="6F12D6EA" w:rsidR="5FA6E7D7" w:rsidRDefault="5FA6E7D7">
      <w:pPr>
        <w:pStyle w:val="CommentText"/>
      </w:pPr>
      <w:r>
        <w:t xml:space="preserve">Does this include intermediate rent? </w:t>
      </w:r>
      <w:r>
        <w:rPr>
          <w:rStyle w:val="CommentReference"/>
        </w:rPr>
        <w:annotationRef/>
      </w:r>
    </w:p>
  </w:comment>
  <w:comment w:id="253" w:author="Luca Dellepiane" w:date="2024-04-18T12:00:00Z" w:initials="LD">
    <w:p w14:paraId="32215B1E" w14:textId="77777777" w:rsidR="00647AED" w:rsidRDefault="00647AED">
      <w:pPr>
        <w:pStyle w:val="CommentText"/>
      </w:pPr>
      <w:r>
        <w:rPr>
          <w:rStyle w:val="CommentReference"/>
        </w:rPr>
        <w:annotationRef/>
      </w:r>
      <w:r>
        <w:t xml:space="preserve">They didn't specifically mention intermediate rent, they said 'more balanced tenure split'. However, they were discussing social and SO. </w:t>
      </w:r>
    </w:p>
  </w:comment>
  <w:comment w:id="262" w:author="Kate Webb" w:date="2024-04-17T21:20:00Z" w:initials="KW">
    <w:p w14:paraId="62E53AC2" w14:textId="588B760E" w:rsidR="5FA6E7D7" w:rsidRDefault="5FA6E7D7">
      <w:pPr>
        <w:pStyle w:val="CommentText"/>
      </w:pPr>
      <w:r>
        <w:t xml:space="preserve">This is certainly a rosier picture than others are reporting. Do they have data to back it up? The G15 graphs above are really useful. </w:t>
      </w:r>
      <w:r>
        <w:rPr>
          <w:rStyle w:val="CommentReference"/>
        </w:rPr>
        <w:annotationRef/>
      </w:r>
    </w:p>
  </w:comment>
  <w:comment w:id="263" w:author="Alexis Harris" w:date="2024-04-18T14:21:00Z" w:initials="AH">
    <w:p w14:paraId="56E379AA" w14:textId="77777777" w:rsidR="00697795" w:rsidRDefault="00697795">
      <w:pPr>
        <w:pStyle w:val="CommentText"/>
      </w:pPr>
      <w:r>
        <w:rPr>
          <w:rStyle w:val="CommentReference"/>
        </w:rPr>
        <w:annotationRef/>
      </w:r>
      <w:r>
        <w:t>As above.</w:t>
      </w:r>
    </w:p>
  </w:comment>
  <w:comment w:id="264" w:author="Luca Dellepiane" w:date="2024-04-18T15:19:00Z" w:initials="LD">
    <w:p w14:paraId="2AD93869" w14:textId="77777777" w:rsidR="006B57F5" w:rsidRDefault="006B57F5">
      <w:pPr>
        <w:pStyle w:val="CommentText"/>
      </w:pPr>
      <w:r>
        <w:rPr>
          <w:rStyle w:val="CommentReference"/>
        </w:rPr>
        <w:annotationRef/>
      </w:r>
      <w:r>
        <w:t>No, no data to back it up (I think it is frankly just too difficult for them and for L12 to provide data). I also think that, unlike G15, they tend to be more positive than what is really happening. I tried to caveat a bit more.</w:t>
      </w:r>
    </w:p>
  </w:comment>
  <w:comment w:id="271" w:author="Kate Webb" w:date="2024-04-17T21:21:00Z" w:initials="KW">
    <w:p w14:paraId="751746D1" w14:textId="7FDF9DDD" w:rsidR="00B84580" w:rsidRDefault="00B84580" w:rsidP="00B84580">
      <w:pPr>
        <w:pStyle w:val="CommentText"/>
      </w:pPr>
      <w:r>
        <w:t xml:space="preserve">These are quite specific requirements and suggests there may be a risk that while they may indeed be keen in principle, most schemes that come forward do not meet their criteria? </w:t>
      </w:r>
      <w:r>
        <w:rPr>
          <w:rStyle w:val="CommentReference"/>
        </w:rPr>
        <w:annotationRef/>
      </w:r>
    </w:p>
  </w:comment>
  <w:comment w:id="280" w:author="Kate Webb" w:date="2024-04-17T21:21:00Z" w:initials="KW">
    <w:p w14:paraId="1F545405" w14:textId="461FCCE5" w:rsidR="5FA6E7D7" w:rsidRDefault="5FA6E7D7">
      <w:pPr>
        <w:pStyle w:val="CommentText"/>
      </w:pPr>
      <w:r>
        <w:t xml:space="preserve">These are quite specific requirements and suggests there may be a risk that while they may indeed be keen in principle, most schemes that come forward do not meet their criteria? </w:t>
      </w:r>
      <w:r>
        <w:rPr>
          <w:rStyle w:val="CommentReference"/>
        </w:rPr>
        <w:annotationRef/>
      </w:r>
    </w:p>
  </w:comment>
  <w:comment w:id="282" w:author="Kate Webb" w:date="2024-04-17T21:21:00Z" w:initials="KW">
    <w:p w14:paraId="14051EBC" w14:textId="6547B0C2" w:rsidR="5FA6E7D7" w:rsidRDefault="5FA6E7D7">
      <w:pPr>
        <w:pStyle w:val="CommentText"/>
      </w:pPr>
      <w:r>
        <w:t xml:space="preserve">Did we test this with any LAs? </w:t>
      </w:r>
      <w:r>
        <w:rPr>
          <w:rStyle w:val="CommentReference"/>
        </w:rPr>
        <w:annotationRef/>
      </w:r>
    </w:p>
  </w:comment>
  <w:comment w:id="283" w:author="Luca Dellepiane" w:date="2024-04-18T12:03:00Z" w:initials="LD">
    <w:p w14:paraId="5DB441AB" w14:textId="77777777" w:rsidR="00394774" w:rsidRDefault="00394774">
      <w:pPr>
        <w:pStyle w:val="CommentText"/>
      </w:pPr>
      <w:r>
        <w:rPr>
          <w:rStyle w:val="CommentReference"/>
        </w:rPr>
        <w:annotationRef/>
      </w:r>
      <w:r>
        <w:t>No.</w:t>
      </w:r>
    </w:p>
  </w:comment>
  <w:comment w:id="286" w:author="Kate Webb" w:date="2024-04-17T21:22:00Z" w:initials="KW">
    <w:p w14:paraId="1346CB4E" w14:textId="74D8FAC6" w:rsidR="5FA6E7D7" w:rsidRDefault="5FA6E7D7">
      <w:pPr>
        <w:pStyle w:val="CommentText"/>
      </w:pPr>
      <w:r>
        <w:t xml:space="preserve">hmm it's helpful to play this back to DMT, but I'm not sure it's the case that partners go through "several unsuccessful bids", there may be negotiations to get a bid into a more realistic position, but we are not generally turning people away! </w:t>
      </w:r>
      <w:r>
        <w:rPr>
          <w:rStyle w:val="CommentReference"/>
        </w:rPr>
        <w:annotationRef/>
      </w:r>
    </w:p>
  </w:comment>
  <w:comment w:id="287" w:author="Luca Dellepiane" w:date="2024-04-18T12:10:00Z" w:initials="LD">
    <w:p w14:paraId="1B0FF07A" w14:textId="77777777" w:rsidR="001526E0" w:rsidRDefault="001526E0">
      <w:pPr>
        <w:pStyle w:val="CommentText"/>
      </w:pPr>
      <w:r>
        <w:rPr>
          <w:rStyle w:val="CommentReference"/>
        </w:rPr>
        <w:annotationRef/>
      </w:r>
      <w:r>
        <w:t xml:space="preserve">I did try to clarify with Karen what she meant but have not received a response. I think likely it was me misunderstanding her point and what she meant is 'rounds of negotiations'. </w:t>
      </w:r>
    </w:p>
  </w:comment>
  <w:comment w:id="290" w:author="Kate Webb" w:date="2024-04-17T21:23:00Z" w:initials="KW">
    <w:p w14:paraId="2E00D2D1" w14:textId="2575E6A1" w:rsidR="5FA6E7D7" w:rsidRDefault="5FA6E7D7">
      <w:pPr>
        <w:pStyle w:val="CommentText"/>
      </w:pPr>
      <w:r>
        <w:t>This is worrying as it suggests they don't know about indicative allocations.</w:t>
      </w:r>
      <w:r>
        <w:rPr>
          <w:rStyle w:val="CommentReference"/>
        </w:rPr>
        <w:annotationRef/>
      </w:r>
    </w:p>
  </w:comment>
  <w:comment w:id="291" w:author="Luca Dellepiane" w:date="2024-04-18T12:11:00Z" w:initials="LD">
    <w:p w14:paraId="69FCDA1C" w14:textId="77777777" w:rsidR="00321DF9" w:rsidRDefault="00321DF9">
      <w:pPr>
        <w:pStyle w:val="CommentText"/>
      </w:pPr>
      <w:r>
        <w:rPr>
          <w:rStyle w:val="CommentReference"/>
        </w:rPr>
        <w:annotationRef/>
      </w:r>
      <w:r>
        <w:t xml:space="preserve">As above, I tried to clarify earlier in the week but she hasn't replied yet, and I think it is safer not to put mouths in her word if I am not 100% sure. </w:t>
      </w:r>
    </w:p>
  </w:comment>
  <w:comment w:id="299" w:author="Kate Webb" w:date="2024-04-17T21:24:00Z" w:initials="KW">
    <w:p w14:paraId="6B8EE28F" w14:textId="16D33A81" w:rsidR="5FA6E7D7" w:rsidRDefault="5FA6E7D7">
      <w:pPr>
        <w:pStyle w:val="CommentText"/>
      </w:pPr>
      <w:r>
        <w:t xml:space="preserve">Does this mean they also need to seek permission (from themselves) to vary the S.106 arrangement, as I presume the tenures were assumed as something else? </w:t>
      </w:r>
      <w:r>
        <w:rPr>
          <w:rStyle w:val="CommentReference"/>
        </w:rPr>
        <w:annotationRef/>
      </w:r>
    </w:p>
  </w:comment>
  <w:comment w:id="300" w:author="Luca Dellepiane" w:date="2024-04-18T12:16:00Z" w:initials="LD">
    <w:p w14:paraId="3C878B5D" w14:textId="77777777" w:rsidR="009E3C36" w:rsidRDefault="009E3C36">
      <w:pPr>
        <w:pStyle w:val="CommentText"/>
      </w:pPr>
      <w:r>
        <w:rPr>
          <w:rStyle w:val="CommentReference"/>
        </w:rPr>
        <w:annotationRef/>
      </w:r>
      <w:r>
        <w:t>I just went through my notes again and I misread them. They said that they bough '160 homes through the General Fund for TA'. I read 160 for 106.</w:t>
      </w:r>
    </w:p>
  </w:comment>
  <w:comment w:id="305" w:author="Kate Webb" w:date="2024-04-17T21:25:00Z" w:initials="KW">
    <w:p w14:paraId="60803796" w14:textId="5C5D6C47" w:rsidR="5FA6E7D7" w:rsidRDefault="5FA6E7D7">
      <w:pPr>
        <w:pStyle w:val="CommentText"/>
      </w:pPr>
      <w:r>
        <w:t xml:space="preserve">This is the first time this has been raised. Did people otherwise not find that the design/sustainability/building safety requirements were a barrier? </w:t>
      </w:r>
      <w:r>
        <w:rPr>
          <w:rStyle w:val="CommentReference"/>
        </w:rPr>
        <w:annotationRef/>
      </w:r>
    </w:p>
  </w:comment>
  <w:comment w:id="306" w:author="Luca Dellepiane" w:date="2024-04-18T12:16:00Z" w:initials="LD">
    <w:p w14:paraId="51CF4F53" w14:textId="77777777" w:rsidR="009E3C36" w:rsidRDefault="009E3C36">
      <w:pPr>
        <w:pStyle w:val="CommentText"/>
      </w:pPr>
      <w:r>
        <w:rPr>
          <w:rStyle w:val="CommentReference"/>
        </w:rPr>
        <w:annotationRef/>
      </w:r>
      <w:r>
        <w:t>They were the only one to mention it of all the people I spoke with.</w:t>
      </w:r>
    </w:p>
  </w:comment>
  <w:comment w:id="308" w:author="Kate Webb" w:date="2024-04-17T21:26:00Z" w:initials="KW">
    <w:p w14:paraId="0D1F2576" w14:textId="4F1A1214" w:rsidR="5FA6E7D7" w:rsidRDefault="5FA6E7D7">
      <w:pPr>
        <w:pStyle w:val="CommentText"/>
      </w:pPr>
      <w:r>
        <w:t>Did you approach any?</w:t>
      </w:r>
      <w:r>
        <w:rPr>
          <w:rStyle w:val="CommentReference"/>
        </w:rPr>
        <w:annotationRef/>
      </w:r>
    </w:p>
  </w:comment>
  <w:comment w:id="309" w:author="Luca Dellepiane" w:date="2024-04-18T12:17:00Z" w:initials="LD">
    <w:p w14:paraId="24F0E0CC" w14:textId="77777777" w:rsidR="00550C1F" w:rsidRDefault="00550C1F">
      <w:pPr>
        <w:pStyle w:val="CommentText"/>
      </w:pPr>
      <w:r>
        <w:rPr>
          <w:rStyle w:val="CommentReference"/>
        </w:rPr>
        <w:annotationRef/>
      </w:r>
      <w:r>
        <w:t xml:space="preserve">No. I don't think we had them in scope. L&amp;G did speak at the Roundtable though - which I captured further down. </w:t>
      </w:r>
    </w:p>
  </w:comment>
  <w:comment w:id="314" w:author="Kate Webb" w:date="2024-04-17T21:27:00Z" w:initials="KW">
    <w:p w14:paraId="1033CE39" w14:textId="634E1E78" w:rsidR="5FA6E7D7" w:rsidRDefault="5FA6E7D7">
      <w:pPr>
        <w:pStyle w:val="CommentText"/>
      </w:pPr>
      <w:r>
        <w:t xml:space="preserve">Might be one to check with James G, but is there any way we can interrogate data to collaborate this? </w:t>
      </w:r>
      <w:r>
        <w:rPr>
          <w:rStyle w:val="CommentReference"/>
        </w:rPr>
        <w:annotationRef/>
      </w:r>
    </w:p>
  </w:comment>
  <w:comment w:id="315" w:author="Luca Dellepiane" w:date="2024-04-18T12:25:00Z" w:initials="LD">
    <w:p w14:paraId="34B45225" w14:textId="77777777" w:rsidR="00BD594D" w:rsidRDefault="00BD594D">
      <w:pPr>
        <w:pStyle w:val="CommentText"/>
      </w:pPr>
      <w:r>
        <w:rPr>
          <w:rStyle w:val="CommentReference"/>
        </w:rPr>
        <w:annotationRef/>
      </w:r>
      <w:r>
        <w:t>James no aware of data.</w:t>
      </w:r>
    </w:p>
  </w:comment>
  <w:comment w:id="320" w:author="Kate Webb" w:date="2024-04-17T21:29:00Z" w:initials="KW">
    <w:p w14:paraId="60D260A6" w14:textId="6115C582" w:rsidR="5FA6E7D7" w:rsidRDefault="5FA6E7D7">
      <w:pPr>
        <w:pStyle w:val="CommentText"/>
      </w:pPr>
      <w:r>
        <w:t xml:space="preserve">Would be interesting to hear Savills view on this. </w:t>
      </w:r>
      <w:r>
        <w:rPr>
          <w:rStyle w:val="CommentReference"/>
        </w:rPr>
        <w:annotationRef/>
      </w:r>
    </w:p>
  </w:comment>
  <w:comment w:id="321" w:author="Luca Dellepiane" w:date="2024-04-18T12:21:00Z" w:initials="LD">
    <w:p w14:paraId="703F9FF3" w14:textId="77777777" w:rsidR="00AC3845" w:rsidRDefault="00AC3845">
      <w:pPr>
        <w:pStyle w:val="CommentText"/>
      </w:pPr>
      <w:r>
        <w:rPr>
          <w:rStyle w:val="CommentReference"/>
        </w:rPr>
        <w:annotationRef/>
      </w:r>
      <w:r>
        <w:t xml:space="preserve">We can ask them next week, when we speak with them. </w:t>
      </w:r>
    </w:p>
  </w:comment>
  <w:comment w:id="325" w:author="Kate Webb" w:date="2024-04-17T21:29:00Z" w:initials="KW">
    <w:p w14:paraId="49C91606" w14:textId="44E5AC3F" w:rsidR="5FA6E7D7" w:rsidRDefault="5FA6E7D7">
      <w:pPr>
        <w:pStyle w:val="CommentText"/>
      </w:pPr>
      <w:r>
        <w:t xml:space="preserve">Strongly agree, this came through in the earlier section. I think it's worth bulleting this out as a finding in its own right as it may be an area to focus activity. </w:t>
      </w:r>
      <w:r>
        <w:rPr>
          <w:rStyle w:val="CommentReference"/>
        </w:rPr>
        <w:annotationRef/>
      </w:r>
    </w:p>
  </w:comment>
  <w:comment w:id="326" w:author="Luca Dellepiane" w:date="2024-04-18T12:27:00Z" w:initials="LD">
    <w:p w14:paraId="325F1C00" w14:textId="77777777" w:rsidR="004B4A1E" w:rsidRDefault="004B4A1E">
      <w:pPr>
        <w:pStyle w:val="CommentText"/>
      </w:pPr>
      <w:r>
        <w:rPr>
          <w:rStyle w:val="CommentReference"/>
        </w:rPr>
        <w:annotationRef/>
      </w:r>
      <w:r>
        <w:t xml:space="preserve">I moved it to an exaction that I put under 'medium term interventions'. </w:t>
      </w:r>
    </w:p>
  </w:comment>
  <w:comment w:id="330" w:author="Kate Webb" w:date="2024-04-17T21:29:00Z" w:initials="KW">
    <w:p w14:paraId="2DD99C17" w14:textId="402E4FAF" w:rsidR="00BD594D" w:rsidRDefault="00BD594D" w:rsidP="00BD594D">
      <w:pPr>
        <w:pStyle w:val="CommentText"/>
      </w:pPr>
      <w:r>
        <w:t xml:space="preserve">Strongly agree, this came through in the earlier section. I think it's worth bulleting this out as a finding in its own right as it may be an area to focus activity. </w:t>
      </w:r>
      <w:r>
        <w:rPr>
          <w:rStyle w:val="CommentReference"/>
        </w:rPr>
        <w:annotationRef/>
      </w:r>
    </w:p>
  </w:comment>
  <w:comment w:id="335" w:author="Kate Webb" w:date="2024-04-17T21:30:00Z" w:initials="KW">
    <w:p w14:paraId="5CE7DF89" w14:textId="2D9FC5C9" w:rsidR="5FA6E7D7" w:rsidRDefault="5FA6E7D7">
      <w:pPr>
        <w:pStyle w:val="CommentText"/>
      </w:pPr>
      <w:r>
        <w:t xml:space="preserve">why do you say this out of interest? </w:t>
      </w:r>
      <w:r>
        <w:rPr>
          <w:rStyle w:val="CommentReference"/>
        </w:rPr>
        <w:annotationRef/>
      </w:r>
    </w:p>
  </w:comment>
  <w:comment w:id="336" w:author="Luca Dellepiane" w:date="2024-04-18T12:25:00Z" w:initials="LD">
    <w:p w14:paraId="1BE7EA7B" w14:textId="77777777" w:rsidR="00561768" w:rsidRDefault="00561768">
      <w:pPr>
        <w:pStyle w:val="CommentText"/>
      </w:pPr>
      <w:r>
        <w:rPr>
          <w:rStyle w:val="CommentReference"/>
        </w:rPr>
        <w:annotationRef/>
      </w:r>
      <w:r>
        <w:t>Two reasons:</w:t>
      </w:r>
    </w:p>
    <w:p w14:paraId="2B1B285B" w14:textId="77777777" w:rsidR="00561768" w:rsidRDefault="00561768">
      <w:pPr>
        <w:pStyle w:val="CommentText"/>
      </w:pPr>
      <w:r>
        <w:t>1) I know that Nat is concerned about us pushing LAs towards a specific course of action</w:t>
      </w:r>
    </w:p>
    <w:p w14:paraId="4BE80353" w14:textId="77777777" w:rsidR="00561768" w:rsidRDefault="00561768">
      <w:pPr>
        <w:pStyle w:val="CommentText"/>
      </w:pPr>
      <w:r>
        <w:t>2) I generally agree that - whilst we should be highlighting possible course of actions for them, we shouldn't be pushing them towards what is a potentially risky sort of deal (as established, s106 homes are not problem free).</w:t>
      </w:r>
    </w:p>
    <w:p w14:paraId="2F4ACDEE" w14:textId="77777777" w:rsidR="00561768" w:rsidRDefault="00561768">
      <w:pPr>
        <w:pStyle w:val="CommentText"/>
      </w:pPr>
      <w:r>
        <w:t xml:space="preserve"> </w:t>
      </w:r>
    </w:p>
  </w:comment>
  <w:comment w:id="332" w:author="Kate Webb" w:date="2024-04-17T21:31:00Z" w:initials="KW">
    <w:p w14:paraId="1DAEF619" w14:textId="547183C1" w:rsidR="5FA6E7D7" w:rsidRDefault="5FA6E7D7">
      <w:pPr>
        <w:pStyle w:val="CommentText"/>
      </w:pPr>
      <w:r>
        <w:t xml:space="preserve">I think this is interesting but inevitably what people will want to know is whether local authorities do have the capacity to acquire. If it was just a case of the market recalibrating and LAs stepping in to take advantage of falling prices that would be one proposition, but we know they are experiencing the same financial constraints as HAs, albeit with a stronger incentive to provide homes given TA levels. </w:t>
      </w:r>
      <w:r>
        <w:rPr>
          <w:rStyle w:val="CommentReference"/>
        </w:rPr>
        <w:annotationRef/>
      </w:r>
    </w:p>
  </w:comment>
  <w:comment w:id="333" w:author="Luca Dellepiane" w:date="2024-04-18T12:30:00Z" w:initials="LD">
    <w:p w14:paraId="68A8B307" w14:textId="77777777" w:rsidR="00CA1C3C" w:rsidRDefault="00CA1C3C">
      <w:pPr>
        <w:pStyle w:val="CommentText"/>
      </w:pPr>
      <w:r>
        <w:rPr>
          <w:rStyle w:val="CommentReference"/>
        </w:rPr>
        <w:annotationRef/>
      </w:r>
      <w:r>
        <w:t>Yes, but it is also true that Haringey and (based on what Haringey told me, Westminster) are buying s106 homes in the current climate because it is less risky from an economic point of view compared to land-led.</w:t>
      </w:r>
    </w:p>
  </w:comment>
  <w:comment w:id="334" w:author="Alexis Harris" w:date="2024-04-18T14:26:00Z" w:initials="AH">
    <w:p w14:paraId="504ABBFF" w14:textId="77777777" w:rsidR="00CF38A0" w:rsidRDefault="00CF38A0">
      <w:pPr>
        <w:pStyle w:val="CommentText"/>
      </w:pPr>
      <w:r>
        <w:rPr>
          <w:rStyle w:val="CommentReference"/>
        </w:rPr>
        <w:annotationRef/>
      </w:r>
      <w:r>
        <w:t>Can we add the point that Las have called for support to value section 106 homes? This came up in the East London Housing Partnership meeting. They don't feel confident competing in the market as they're unclear on price points and concerned to drive up prices.</w:t>
      </w:r>
    </w:p>
  </w:comment>
  <w:comment w:id="344" w:author="Kate Webb" w:date="2024-04-17T21:32:00Z" w:initials="KW">
    <w:p w14:paraId="7EB6350E" w14:textId="40CB5C26" w:rsidR="5FA6E7D7" w:rsidRDefault="5FA6E7D7">
      <w:pPr>
        <w:pStyle w:val="CommentText"/>
      </w:pPr>
      <w:r>
        <w:t xml:space="preserve">Are planning colleagues supportive of this? </w:t>
      </w:r>
      <w:r>
        <w:rPr>
          <w:rStyle w:val="CommentReference"/>
        </w:rPr>
        <w:annotationRef/>
      </w:r>
    </w:p>
  </w:comment>
  <w:comment w:id="345" w:author="Luca Dellepiane" w:date="2024-04-18T12:28:00Z" w:initials="LD">
    <w:p w14:paraId="132495D6" w14:textId="77777777" w:rsidR="00762466" w:rsidRDefault="00762466">
      <w:pPr>
        <w:pStyle w:val="CommentText"/>
      </w:pPr>
      <w:r>
        <w:rPr>
          <w:rStyle w:val="CommentReference"/>
        </w:rPr>
        <w:annotationRef/>
      </w:r>
      <w:r>
        <w:t>Yes - John W. said: 'Could the GLA play a role in linking RPs open to purchase S106 with councils particularly for smaller sites? This could be done through the small sites / smaller builders programme or a joint database where council’s/ developers can include opportunities.'</w:t>
      </w:r>
    </w:p>
  </w:comment>
  <w:comment w:id="351" w:author="Luca Dellepiane" w:date="2024-04-17T14:06:00Z" w:initials="LD">
    <w:p w14:paraId="162C858B" w14:textId="122F7D67" w:rsidR="00A25A68" w:rsidRDefault="00EA5D5E">
      <w:pPr>
        <w:pStyle w:val="CommentText"/>
      </w:pPr>
      <w:r>
        <w:rPr>
          <w:rStyle w:val="CommentReference"/>
        </w:rPr>
        <w:annotationRef/>
      </w:r>
      <w:r w:rsidR="00A25A68">
        <w:t>Service charges is a big issue, however I think that we have very little power.</w:t>
      </w:r>
    </w:p>
    <w:p w14:paraId="450BE616" w14:textId="77777777" w:rsidR="00A25A68" w:rsidRDefault="00A25A68">
      <w:pPr>
        <w:pStyle w:val="CommentText"/>
      </w:pPr>
    </w:p>
    <w:p w14:paraId="7486A37E" w14:textId="77777777" w:rsidR="00A25A68" w:rsidRDefault="00A25A68">
      <w:pPr>
        <w:pStyle w:val="CommentText"/>
      </w:pPr>
      <w:r>
        <w:t xml:space="preserve">I've only had a very brief chat with Velvet, and I am not sure whether she relied it to Francesca. My view is that this will be quite difficult and I'm not sure it is worth our time. </w:t>
      </w:r>
    </w:p>
    <w:p w14:paraId="6C3B203E" w14:textId="77777777" w:rsidR="00A25A68" w:rsidRDefault="00A25A68">
      <w:pPr>
        <w:pStyle w:val="CommentText"/>
      </w:pPr>
    </w:p>
    <w:p w14:paraId="24851F70" w14:textId="77777777" w:rsidR="00A25A68" w:rsidRDefault="00A25A68">
      <w:pPr>
        <w:pStyle w:val="CommentText"/>
      </w:pPr>
      <w:r>
        <w:t>Would you like me to liaise with Francesca? Do you have a view?</w:t>
      </w:r>
    </w:p>
  </w:comment>
  <w:comment w:id="352" w:author="Kate Webb" w:date="2024-04-17T21:37:00Z" w:initials="KW">
    <w:p w14:paraId="0440E30D" w14:textId="1706DCCA" w:rsidR="5FA6E7D7" w:rsidRDefault="5FA6E7D7">
      <w:pPr>
        <w:pStyle w:val="CommentText"/>
      </w:pPr>
      <w:r>
        <w:t xml:space="preserve">I don't think Velvet has raised with Francesca, as she's not relayed it to me. Francesca and I have agreed that there is further work to be done on service charges after the election. However this may be as limited as updating lobbying lines to govt, as even with IPs our levers are pretty limited. There is also the legitimate issue that some of the increases observed recently are the result of inflation and building safety risks. But overall I don't think the issue of service charges is one we can completely set aside, as it does come through as a major barrier. It's in developers' interests to hear that and take it seriously. It may be that more active promotion of the service charges charter among partners would help nudge developers into accepting that it's an industry norm. At the moment it's very fair from being able to claim to be that. </w:t>
      </w:r>
      <w:r>
        <w:rPr>
          <w:rStyle w:val="CommentReference"/>
        </w:rPr>
        <w:annotationRef/>
      </w:r>
    </w:p>
  </w:comment>
  <w:comment w:id="355" w:author="Kate Webb" w:date="2024-04-17T21:34:00Z" w:initials="KW">
    <w:p w14:paraId="5F9EE8E9" w14:textId="35D46231" w:rsidR="5FA6E7D7" w:rsidRDefault="5FA6E7D7">
      <w:pPr>
        <w:pStyle w:val="CommentText"/>
      </w:pPr>
      <w:r>
        <w:t xml:space="preserve">and RPs would have to honour it themselves for their land-led schemes! </w:t>
      </w:r>
      <w:r>
        <w:rPr>
          <w:rStyle w:val="CommentReference"/>
        </w:rPr>
        <w:annotationRef/>
      </w:r>
    </w:p>
  </w:comment>
  <w:comment w:id="356" w:author="Luca Dellepiane" w:date="2024-04-18T12:32:00Z" w:initials="LD">
    <w:p w14:paraId="3BAA838A" w14:textId="77777777" w:rsidR="003B4DD2" w:rsidRDefault="003B4DD2">
      <w:pPr>
        <w:pStyle w:val="CommentText"/>
      </w:pPr>
      <w:r>
        <w:rPr>
          <w:rStyle w:val="CommentReference"/>
        </w:rPr>
        <w:annotationRef/>
      </w:r>
      <w:r>
        <w:t xml:space="preserve">Yes, but interesting to note that the G15 boldly suggested to cap service charges. </w:t>
      </w:r>
    </w:p>
  </w:comment>
  <w:comment w:id="360" w:author="Kate Webb" w:date="2024-04-17T21:29:00Z" w:initials="KW">
    <w:p w14:paraId="13A4FBDA" w14:textId="0D92AB01" w:rsidR="00BD594D" w:rsidRDefault="00BD594D" w:rsidP="00BD594D">
      <w:pPr>
        <w:pStyle w:val="CommentText"/>
      </w:pPr>
      <w:r>
        <w:t xml:space="preserve">Strongly agree, this came through in the earlier section. I think it's worth bulleting this out as a finding in its own right as it may be an area to focus activity. </w:t>
      </w:r>
      <w:r>
        <w:rPr>
          <w:rStyle w:val="CommentReference"/>
        </w:rPr>
        <w:annotationRef/>
      </w:r>
    </w:p>
  </w:comment>
  <w:comment w:id="364" w:author="Luca Dellepiane" w:date="2024-04-17T14:11:00Z" w:initials="LD">
    <w:p w14:paraId="324DFA23" w14:textId="77777777" w:rsidR="000E59D9" w:rsidRDefault="006A3DAE">
      <w:pPr>
        <w:pStyle w:val="CommentText"/>
      </w:pPr>
      <w:r>
        <w:rPr>
          <w:rStyle w:val="CommentReference"/>
        </w:rPr>
        <w:annotationRef/>
      </w:r>
      <w:r w:rsidR="000E59D9">
        <w:t xml:space="preserve">This was proposed by Southwark (their proposal is actually more radical and involves standardising a lot of requirements, e.g. pipes, lifts etc…). </w:t>
      </w:r>
    </w:p>
    <w:p w14:paraId="7481CEFA" w14:textId="77777777" w:rsidR="000E59D9" w:rsidRDefault="000E59D9">
      <w:pPr>
        <w:pStyle w:val="CommentText"/>
      </w:pPr>
    </w:p>
    <w:p w14:paraId="775E0700" w14:textId="77777777" w:rsidR="000E59D9" w:rsidRDefault="000E59D9">
      <w:pPr>
        <w:pStyle w:val="CommentText"/>
      </w:pPr>
      <w:r>
        <w:t xml:space="preserve">Alexis and I have slightly different views (I think it is a non starter whilst Alexis thinks it is more interesting). Would be good to get your steer. </w:t>
      </w:r>
    </w:p>
  </w:comment>
  <w:comment w:id="365" w:author="Kate Webb" w:date="2024-04-17T21:40:00Z" w:initials="KW">
    <w:p w14:paraId="5F05DFBD" w14:textId="4750A13C" w:rsidR="5FA6E7D7" w:rsidRDefault="5FA6E7D7">
      <w:pPr>
        <w:pStyle w:val="CommentText"/>
      </w:pPr>
      <w:r>
        <w:t xml:space="preserve">I lean towards the sceptical end. It's not just a question of design and components, it's also workmanship and the industry continues to demonstrate why low levels of confidence are justified. We already have very stretching design standards in the London Plan and yet across the same time period, RP criticisms of poor design and poor standards has only got louder. I'd be interested to hear how many people think it's feasible that pipes, lifts etc could be standardised. We've seen with the MMC pattern book how hard standardisation is. </w:t>
      </w:r>
      <w:r>
        <w:rPr>
          <w:rStyle w:val="CommentReference"/>
        </w:rPr>
        <w:annotationRef/>
      </w:r>
    </w:p>
  </w:comment>
  <w:comment w:id="366" w:author="Luca Dellepiane" w:date="2024-04-18T12:33:00Z" w:initials="LD">
    <w:p w14:paraId="6111BF92" w14:textId="77777777" w:rsidR="001042D6" w:rsidRDefault="001042D6">
      <w:pPr>
        <w:pStyle w:val="CommentText"/>
      </w:pPr>
      <w:r>
        <w:rPr>
          <w:rStyle w:val="CommentReference"/>
        </w:rPr>
        <w:annotationRef/>
      </w:r>
      <w:r>
        <w:t>Alexis - feel free to amend if you feel I have not represented Osama's view fairly, or remove.</w:t>
      </w:r>
    </w:p>
  </w:comment>
  <w:comment w:id="367" w:author="Alexis Harris" w:date="2024-04-18T14:30:00Z" w:initials="AH">
    <w:p w14:paraId="17E3F567" w14:textId="77777777" w:rsidR="0080305B" w:rsidRDefault="0080305B">
      <w:pPr>
        <w:pStyle w:val="CommentText"/>
      </w:pPr>
      <w:r>
        <w:rPr>
          <w:rStyle w:val="CommentReference"/>
        </w:rPr>
        <w:annotationRef/>
      </w:r>
      <w:r>
        <w:t>I don't think the point was standardising the homes themselves, it was standardising the compliance checklist (or something similar) to ensure there wasn't massive variation in the baseline design specs. I think this is less stretching than a standardised s 106 house, but still on the more ambitious side of things.</w:t>
      </w:r>
    </w:p>
  </w:comment>
  <w:comment w:id="375" w:author="Kate Webb" w:date="2024-04-17T21:43:00Z" w:initials="KW">
    <w:p w14:paraId="65F2BE7D" w14:textId="79F1538C" w:rsidR="5FA6E7D7" w:rsidRDefault="5FA6E7D7">
      <w:pPr>
        <w:pStyle w:val="CommentText"/>
      </w:pPr>
      <w:r>
        <w:t xml:space="preserve">I think you also need to consider off site development as a similar but different option. interestingly I get the feeling that Tom doesn't necessarily hate either approach, as long as affordable homes are getting built somewhere. I think potentially the political debate is shifting and people are less inclined to see a strong binary choice between mixed developments and highly segregated geographical areas. </w:t>
      </w:r>
      <w:r>
        <w:rPr>
          <w:rStyle w:val="CommentReference"/>
        </w:rPr>
        <w:annotationRef/>
      </w:r>
    </w:p>
  </w:comment>
  <w:comment w:id="385" w:author="Kate Webb" w:date="2024-04-17T21:44:00Z" w:initials="KW">
    <w:p w14:paraId="6B12FBE4" w14:textId="325F0B62" w:rsidR="5FA6E7D7" w:rsidRDefault="5FA6E7D7">
      <w:pPr>
        <w:pStyle w:val="CommentText"/>
      </w:pPr>
      <w:r>
        <w:t xml:space="preserve">Is this Gemma's verdict? </w:t>
      </w:r>
      <w:r>
        <w:rPr>
          <w:rStyle w:val="CommentReference"/>
        </w:rPr>
        <w:annotationRef/>
      </w:r>
    </w:p>
  </w:comment>
  <w:comment w:id="386" w:author="Luca Dellepiane" w:date="2024-04-18T12:35:00Z" w:initials="LD">
    <w:p w14:paraId="6020484C" w14:textId="77777777" w:rsidR="00DE356C" w:rsidRDefault="00DE356C">
      <w:pPr>
        <w:pStyle w:val="CommentText"/>
      </w:pPr>
      <w:r>
        <w:rPr>
          <w:rStyle w:val="CommentReference"/>
        </w:rPr>
        <w:annotationRef/>
      </w:r>
      <w:r>
        <w:t>Yes.</w:t>
      </w:r>
    </w:p>
  </w:comment>
  <w:comment w:id="387" w:author="Kate Webb" w:date="2024-04-17T21:47:00Z" w:initials="KW">
    <w:p w14:paraId="3C852EBF" w14:textId="2C6F2ADB" w:rsidR="5FA6E7D7" w:rsidRDefault="5FA6E7D7">
      <w:pPr>
        <w:pStyle w:val="CommentText"/>
      </w:pPr>
      <w:r>
        <w:t xml:space="preserve">I'll forward you some analysis James G did for me last month which also demonstrates it's not justified on income distribution grounds. </w:t>
      </w:r>
      <w:r>
        <w:rPr>
          <w:rStyle w:val="CommentReference"/>
        </w:rPr>
        <w:annotationRef/>
      </w:r>
    </w:p>
  </w:comment>
  <w:comment w:id="388" w:author="Kate Webb" w:date="2024-04-17T21:48:00Z" w:initials="KW">
    <w:p w14:paraId="7D3BC071" w14:textId="1A21C8C6" w:rsidR="5FA6E7D7" w:rsidRDefault="5FA6E7D7">
      <w:pPr>
        <w:pStyle w:val="CommentText"/>
      </w:pPr>
      <w:r>
        <w:t xml:space="preserve">Very true, but we should also explain why it's not appropriate for TfL's RP to explore this either. </w:t>
      </w:r>
      <w:r>
        <w:rPr>
          <w:rStyle w:val="CommentReference"/>
        </w:rPr>
        <w:annotationRef/>
      </w:r>
    </w:p>
  </w:comment>
  <w:comment w:id="389" w:author="Luca Dellepiane" w:date="2024-04-18T12:37:00Z" w:initials="LD">
    <w:p w14:paraId="6AAFDEA4" w14:textId="77777777" w:rsidR="00BF456C" w:rsidRDefault="00BF456C">
      <w:pPr>
        <w:pStyle w:val="CommentText"/>
      </w:pPr>
      <w:r>
        <w:rPr>
          <w:rStyle w:val="CommentReference"/>
        </w:rPr>
        <w:annotationRef/>
      </w:r>
      <w:r>
        <w:t xml:space="preserve">Not sure how to address this. </w:t>
      </w:r>
    </w:p>
  </w:comment>
  <w:comment w:id="390" w:author="Alexis Harris" w:date="2024-04-18T14:33:00Z" w:initials="AH">
    <w:p w14:paraId="0622C0A0" w14:textId="77777777" w:rsidR="00835DDB" w:rsidRDefault="00835DDB">
      <w:pPr>
        <w:pStyle w:val="CommentText"/>
      </w:pPr>
      <w:r>
        <w:rPr>
          <w:rStyle w:val="CommentReference"/>
        </w:rPr>
        <w:annotationRef/>
      </w:r>
      <w:r>
        <w:t>Neither, maybe one to message Kate about</w:t>
      </w:r>
    </w:p>
  </w:comment>
  <w:comment w:id="392" w:author="Luca Dellepiane" w:date="2024-04-17T12:51:00Z" w:initials="LD">
    <w:p w14:paraId="4790FBE0" w14:textId="7329B341" w:rsidR="00AC4B41" w:rsidRDefault="00AC4B41">
      <w:pPr>
        <w:pStyle w:val="CommentText"/>
      </w:pPr>
      <w:r>
        <w:rPr>
          <w:rStyle w:val="CommentReference"/>
        </w:rPr>
        <w:annotationRef/>
      </w:r>
      <w:r>
        <w:t>I'm incredibly confused by the chat on Deaf and deaf on Monday. Does it need to be capitalised here?</w:t>
      </w:r>
    </w:p>
  </w:comment>
  <w:comment w:id="393" w:author="Kate Webb" w:date="2024-04-17T21:53:00Z" w:initials="KW">
    <w:p w14:paraId="4BD45BC1" w14:textId="35A5F41B" w:rsidR="5FA6E7D7" w:rsidRDefault="5FA6E7D7">
      <w:pPr>
        <w:pStyle w:val="CommentText"/>
      </w:pPr>
      <w:r>
        <w:t xml:space="preserve">Generally speaking it's capitalised when referring to the whole population of Deaf Londoners and when referring to deafness in the context of disability. Deaf with a capital D is often used to mean people who identify as part of a community of Deaf people, communicate using BSL and often won't consider themselves to be disabled. Lower case deaf may be people who don't use BSL or may otherwise not be 'culturally Deaf'. </w:t>
      </w:r>
      <w:r>
        <w:rPr>
          <w:rStyle w:val="CommentReference"/>
        </w:rPr>
        <w:annotationRef/>
      </w:r>
    </w:p>
  </w:comment>
  <w:comment w:id="397" w:author="Kate Webb" w:date="2024-04-17T21:56:00Z" w:initials="KW">
    <w:p w14:paraId="59B1F24C" w14:textId="0977746C" w:rsidR="5FA6E7D7" w:rsidRDefault="5FA6E7D7">
      <w:pPr>
        <w:pStyle w:val="CommentText"/>
      </w:pPr>
      <w:r>
        <w:t xml:space="preserve">I'm not sure this is necessary when we're not asking him for any decisions. But it's useful for me, Nat, Tim etc to understand the content of the paper when briefing Tom.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7EB933" w15:done="1"/>
  <w15:commentEx w15:paraId="493753C4" w15:done="1"/>
  <w15:commentEx w15:paraId="38287A2A" w15:done="1"/>
  <w15:commentEx w15:paraId="7D3FC6CE" w15:paraIdParent="38287A2A" w15:done="1"/>
  <w15:commentEx w15:paraId="78C0ADF1" w15:done="1"/>
  <w15:commentEx w15:paraId="51E64B42" w15:done="1"/>
  <w15:commentEx w15:paraId="1BD4EA43" w15:done="1"/>
  <w15:commentEx w15:paraId="27769911" w15:done="1"/>
  <w15:commentEx w15:paraId="3F297FC5" w15:done="1"/>
  <w15:commentEx w15:paraId="2BD47694" w15:paraIdParent="3F297FC5" w15:done="1"/>
  <w15:commentEx w15:paraId="59C59C28" w15:done="1"/>
  <w15:commentEx w15:paraId="573AD9EC" w15:done="1"/>
  <w15:commentEx w15:paraId="7FF8AAAE" w15:done="1"/>
  <w15:commentEx w15:paraId="55ABAC8D" w15:done="1"/>
  <w15:commentEx w15:paraId="2E27772A" w15:done="1"/>
  <w15:commentEx w15:paraId="3F6065D5" w15:paraIdParent="2E27772A" w15:done="1"/>
  <w15:commentEx w15:paraId="6EF0257F" w15:done="0"/>
  <w15:commentEx w15:paraId="0526DDF0" w15:paraIdParent="6EF0257F" w15:done="0"/>
  <w15:commentEx w15:paraId="4A90A529" w15:paraIdParent="6EF0257F" w15:done="0"/>
  <w15:commentEx w15:paraId="62F6AB9D" w15:done="1"/>
  <w15:commentEx w15:paraId="0DB91CDC" w15:done="0"/>
  <w15:commentEx w15:paraId="32215B1E" w15:paraIdParent="0DB91CDC" w15:done="0"/>
  <w15:commentEx w15:paraId="62E53AC2" w15:done="0"/>
  <w15:commentEx w15:paraId="56E379AA" w15:paraIdParent="62E53AC2" w15:done="0"/>
  <w15:commentEx w15:paraId="2AD93869" w15:paraIdParent="62E53AC2" w15:done="0"/>
  <w15:commentEx w15:paraId="751746D1" w15:done="1"/>
  <w15:commentEx w15:paraId="1F545405" w15:done="0"/>
  <w15:commentEx w15:paraId="14051EBC" w15:done="0"/>
  <w15:commentEx w15:paraId="5DB441AB" w15:paraIdParent="14051EBC" w15:done="0"/>
  <w15:commentEx w15:paraId="1346CB4E" w15:done="0"/>
  <w15:commentEx w15:paraId="1B0FF07A" w15:paraIdParent="1346CB4E" w15:done="0"/>
  <w15:commentEx w15:paraId="2E00D2D1" w15:done="0"/>
  <w15:commentEx w15:paraId="69FCDA1C" w15:paraIdParent="2E00D2D1" w15:done="0"/>
  <w15:commentEx w15:paraId="6B8EE28F" w15:done="0"/>
  <w15:commentEx w15:paraId="3C878B5D" w15:paraIdParent="6B8EE28F" w15:done="0"/>
  <w15:commentEx w15:paraId="60803796" w15:done="0"/>
  <w15:commentEx w15:paraId="51CF4F53" w15:paraIdParent="60803796" w15:done="0"/>
  <w15:commentEx w15:paraId="0D1F2576" w15:done="0"/>
  <w15:commentEx w15:paraId="24F0E0CC" w15:paraIdParent="0D1F2576" w15:done="0"/>
  <w15:commentEx w15:paraId="1033CE39" w15:done="0"/>
  <w15:commentEx w15:paraId="34B45225" w15:paraIdParent="1033CE39" w15:done="0"/>
  <w15:commentEx w15:paraId="60D260A6" w15:done="0"/>
  <w15:commentEx w15:paraId="703F9FF3" w15:paraIdParent="60D260A6" w15:done="0"/>
  <w15:commentEx w15:paraId="49C91606" w15:done="0"/>
  <w15:commentEx w15:paraId="325F1C00" w15:paraIdParent="49C91606" w15:done="0"/>
  <w15:commentEx w15:paraId="2DD99C17" w15:done="1"/>
  <w15:commentEx w15:paraId="5CE7DF89" w15:done="0"/>
  <w15:commentEx w15:paraId="2F4ACDEE" w15:paraIdParent="5CE7DF89" w15:done="0"/>
  <w15:commentEx w15:paraId="1DAEF619" w15:done="1"/>
  <w15:commentEx w15:paraId="68A8B307" w15:paraIdParent="1DAEF619" w15:done="1"/>
  <w15:commentEx w15:paraId="504ABBFF" w15:paraIdParent="1DAEF619" w15:done="1"/>
  <w15:commentEx w15:paraId="7EB6350E" w15:done="0"/>
  <w15:commentEx w15:paraId="132495D6" w15:paraIdParent="7EB6350E" w15:done="0"/>
  <w15:commentEx w15:paraId="24851F70" w15:done="0"/>
  <w15:commentEx w15:paraId="0440E30D" w15:paraIdParent="24851F70" w15:done="0"/>
  <w15:commentEx w15:paraId="5F9EE8E9" w15:done="0"/>
  <w15:commentEx w15:paraId="3BAA838A" w15:paraIdParent="5F9EE8E9" w15:done="0"/>
  <w15:commentEx w15:paraId="13A4FBDA" w15:done="1"/>
  <w15:commentEx w15:paraId="775E0700" w15:done="0"/>
  <w15:commentEx w15:paraId="5F05DFBD" w15:paraIdParent="775E0700" w15:done="0"/>
  <w15:commentEx w15:paraId="6111BF92" w15:paraIdParent="775E0700" w15:done="0"/>
  <w15:commentEx w15:paraId="17E3F567" w15:paraIdParent="775E0700" w15:done="0"/>
  <w15:commentEx w15:paraId="65F2BE7D" w15:done="0"/>
  <w15:commentEx w15:paraId="6B12FBE4" w15:done="0"/>
  <w15:commentEx w15:paraId="6020484C" w15:paraIdParent="6B12FBE4" w15:done="0"/>
  <w15:commentEx w15:paraId="3C852EBF" w15:done="1"/>
  <w15:commentEx w15:paraId="7D3BC071" w15:done="0"/>
  <w15:commentEx w15:paraId="6AAFDEA4" w15:paraIdParent="7D3BC071" w15:done="0"/>
  <w15:commentEx w15:paraId="0622C0A0" w15:paraIdParent="7D3BC071" w15:done="0"/>
  <w15:commentEx w15:paraId="4790FBE0" w15:done="1"/>
  <w15:commentEx w15:paraId="4BD45BC1" w15:paraIdParent="4790FBE0" w15:done="1"/>
  <w15:commentEx w15:paraId="59B1F2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CBA530" w16cex:dateUtc="2024-04-18T12:57:00Z"/>
  <w16cex:commentExtensible w16cex:durableId="201E6FF8" w16cex:dateUtc="2024-04-17T20:03:00Z"/>
  <w16cex:commentExtensible w16cex:durableId="29CB9B2F" w16cex:dateUtc="2024-04-18T12:14:00Z"/>
  <w16cex:commentExtensible w16cex:durableId="29CBA71A" w16cex:dateUtc="2024-04-18T13:05:00Z"/>
  <w16cex:commentExtensible w16cex:durableId="008358C6" w16cex:dateUtc="2024-04-17T20:06:00Z"/>
  <w16cex:commentExtensible w16cex:durableId="10166B8A" w16cex:dateUtc="2024-04-17T20:07:00Z"/>
  <w16cex:commentExtensible w16cex:durableId="29CBA867" w16cex:dateUtc="2024-04-18T13:10:00Z"/>
  <w16cex:commentExtensible w16cex:durableId="29CBA8CD" w16cex:dateUtc="2024-04-18T13:12:00Z"/>
  <w16cex:commentExtensible w16cex:durableId="42C58C56" w16cex:dateUtc="2024-04-17T20:09:00Z"/>
  <w16cex:commentExtensible w16cex:durableId="3ABF5FDA" w16cex:dateUtc="2024-04-17T20:11:00Z"/>
  <w16cex:commentExtensible w16cex:durableId="55704C07" w16cex:dateUtc="2024-04-17T20:12:00Z"/>
  <w16cex:commentExtensible w16cex:durableId="377671AF" w16cex:dateUtc="2024-04-17T20:14:00Z"/>
  <w16cex:commentExtensible w16cex:durableId="29CBA998" w16cex:dateUtc="2024-04-18T13:15:00Z"/>
  <w16cex:commentExtensible w16cex:durableId="714222E5" w16cex:dateUtc="2024-04-17T20:15:00Z"/>
  <w16cex:commentExtensible w16cex:durableId="3B37C19E" w16cex:dateUtc="2024-04-17T20:16:00Z"/>
  <w16cex:commentExtensible w16cex:durableId="29CBA9F1" w16cex:dateUtc="2024-04-18T13:17:00Z"/>
  <w16cex:commentExtensible w16cex:durableId="1BC557A9" w16cex:dateUtc="2024-04-17T20:17:00Z"/>
  <w16cex:commentExtensible w16cex:durableId="29CBAABB" w16cex:dateUtc="2024-04-18T13:20:00Z"/>
  <w16cex:commentExtensible w16cex:durableId="29CBB7DE" w16cex:dateUtc="2024-04-18T14:16:00Z"/>
  <w16cex:commentExtensible w16cex:durableId="0D0C715D" w16cex:dateUtc="2024-04-17T20:18:00Z"/>
  <w16cex:commentExtensible w16cex:durableId="17A3234E" w16cex:dateUtc="2024-04-17T20:19:00Z"/>
  <w16cex:commentExtensible w16cex:durableId="29CB89C6" w16cex:dateUtc="2024-04-18T11:00:00Z"/>
  <w16cex:commentExtensible w16cex:durableId="415BD270" w16cex:dateUtc="2024-04-17T20:20:00Z"/>
  <w16cex:commentExtensible w16cex:durableId="29CBAB05" w16cex:dateUtc="2024-04-18T13:21:00Z"/>
  <w16cex:commentExtensible w16cex:durableId="29CBB866" w16cex:dateUtc="2024-04-18T14:19:00Z"/>
  <w16cex:commentExtensible w16cex:durableId="29CB8A0A" w16cex:dateUtc="2024-04-17T20:21:00Z"/>
  <w16cex:commentExtensible w16cex:durableId="2BEBA781" w16cex:dateUtc="2024-04-17T20:21:00Z"/>
  <w16cex:commentExtensible w16cex:durableId="106FD321" w16cex:dateUtc="2024-04-17T20:21:00Z"/>
  <w16cex:commentExtensible w16cex:durableId="29CB8A96" w16cex:dateUtc="2024-04-18T11:03:00Z"/>
  <w16cex:commentExtensible w16cex:durableId="7DEE2B0D" w16cex:dateUtc="2024-04-17T20:22:00Z"/>
  <w16cex:commentExtensible w16cex:durableId="29CB8C47" w16cex:dateUtc="2024-04-18T11:10:00Z"/>
  <w16cex:commentExtensible w16cex:durableId="16B1F5D3" w16cex:dateUtc="2024-04-17T20:23:00Z"/>
  <w16cex:commentExtensible w16cex:durableId="29CB8C79" w16cex:dateUtc="2024-04-18T11:11:00Z"/>
  <w16cex:commentExtensible w16cex:durableId="06EB4E1F" w16cex:dateUtc="2024-04-17T20:24:00Z"/>
  <w16cex:commentExtensible w16cex:durableId="29CB8D8C" w16cex:dateUtc="2024-04-18T11:16:00Z"/>
  <w16cex:commentExtensible w16cex:durableId="5D4BFB46" w16cex:dateUtc="2024-04-17T20:25:00Z"/>
  <w16cex:commentExtensible w16cex:durableId="29CB8DA8" w16cex:dateUtc="2024-04-18T11:16:00Z"/>
  <w16cex:commentExtensible w16cex:durableId="6E27DAA1" w16cex:dateUtc="2024-04-17T20:26:00Z"/>
  <w16cex:commentExtensible w16cex:durableId="29CB8DE1" w16cex:dateUtc="2024-04-18T11:17:00Z"/>
  <w16cex:commentExtensible w16cex:durableId="3397F89A" w16cex:dateUtc="2024-04-17T20:27:00Z"/>
  <w16cex:commentExtensible w16cex:durableId="29CB8FD5" w16cex:dateUtc="2024-04-18T11:25:00Z"/>
  <w16cex:commentExtensible w16cex:durableId="40E10DC2" w16cex:dateUtc="2024-04-17T20:29:00Z"/>
  <w16cex:commentExtensible w16cex:durableId="29CB8EDE" w16cex:dateUtc="2024-04-18T11:21:00Z"/>
  <w16cex:commentExtensible w16cex:durableId="0B9A707D" w16cex:dateUtc="2024-04-17T20:29:00Z"/>
  <w16cex:commentExtensible w16cex:durableId="29CB9035" w16cex:dateUtc="2024-04-18T11:27:00Z"/>
  <w16cex:commentExtensible w16cex:durableId="29CB9012" w16cex:dateUtc="2024-04-17T20:29:00Z"/>
  <w16cex:commentExtensible w16cex:durableId="15D42155" w16cex:dateUtc="2024-04-17T20:30:00Z"/>
  <w16cex:commentExtensible w16cex:durableId="29CB8FC6" w16cex:dateUtc="2024-04-18T11:25:00Z"/>
  <w16cex:commentExtensible w16cex:durableId="6E9DC995" w16cex:dateUtc="2024-04-17T20:31:00Z"/>
  <w16cex:commentExtensible w16cex:durableId="29CB90FE" w16cex:dateUtc="2024-04-18T11:30:00Z"/>
  <w16cex:commentExtensible w16cex:durableId="29CBAC1E" w16cex:dateUtc="2024-04-18T13:26:00Z"/>
  <w16cex:commentExtensible w16cex:durableId="0F8934E2" w16cex:dateUtc="2024-04-17T20:32:00Z"/>
  <w16cex:commentExtensible w16cex:durableId="29CB907F" w16cex:dateUtc="2024-04-18T11:28:00Z"/>
  <w16cex:commentExtensible w16cex:durableId="29CA55CC" w16cex:dateUtc="2024-04-17T13:06:00Z"/>
  <w16cex:commentExtensible w16cex:durableId="7790AD5F" w16cex:dateUtc="2024-04-17T20:37:00Z"/>
  <w16cex:commentExtensible w16cex:durableId="72C8C4E3" w16cex:dateUtc="2024-04-17T20:34:00Z"/>
  <w16cex:commentExtensible w16cex:durableId="29CB9158" w16cex:dateUtc="2024-04-18T11:32:00Z"/>
  <w16cex:commentExtensible w16cex:durableId="29CB9001" w16cex:dateUtc="2024-04-17T20:29:00Z"/>
  <w16cex:commentExtensible w16cex:durableId="29CA571D" w16cex:dateUtc="2024-04-17T13:11:00Z"/>
  <w16cex:commentExtensible w16cex:durableId="065DC7DB" w16cex:dateUtc="2024-04-17T20:40:00Z"/>
  <w16cex:commentExtensible w16cex:durableId="29CB9192" w16cex:dateUtc="2024-04-18T11:33:00Z"/>
  <w16cex:commentExtensible w16cex:durableId="29CBAD0F" w16cex:dateUtc="2024-04-18T13:30:00Z"/>
  <w16cex:commentExtensible w16cex:durableId="3F40B588" w16cex:dateUtc="2024-04-17T20:43:00Z"/>
  <w16cex:commentExtensible w16cex:durableId="69885535" w16cex:dateUtc="2024-04-17T20:44:00Z"/>
  <w16cex:commentExtensible w16cex:durableId="29CB91FE" w16cex:dateUtc="2024-04-18T11:35:00Z"/>
  <w16cex:commentExtensible w16cex:durableId="1464013F" w16cex:dateUtc="2024-04-17T20:47:00Z"/>
  <w16cex:commentExtensible w16cex:durableId="041688B9" w16cex:dateUtc="2024-04-17T20:48:00Z"/>
  <w16cex:commentExtensible w16cex:durableId="29CB9278" w16cex:dateUtc="2024-04-18T11:37:00Z"/>
  <w16cex:commentExtensible w16cex:durableId="29CBADA5" w16cex:dateUtc="2024-04-18T13:33:00Z"/>
  <w16cex:commentExtensible w16cex:durableId="29CA445F" w16cex:dateUtc="2024-04-17T11:51:00Z"/>
  <w16cex:commentExtensible w16cex:durableId="532E6916" w16cex:dateUtc="2024-04-17T20:53:00Z"/>
  <w16cex:commentExtensible w16cex:durableId="66C2DD6A" w16cex:dateUtc="2024-04-17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7EB933" w16cid:durableId="29CBA530"/>
  <w16cid:commentId w16cid:paraId="493753C4" w16cid:durableId="201E6FF8"/>
  <w16cid:commentId w16cid:paraId="38287A2A" w16cid:durableId="29CB9B2F"/>
  <w16cid:commentId w16cid:paraId="7D3FC6CE" w16cid:durableId="29CBA71A"/>
  <w16cid:commentId w16cid:paraId="78C0ADF1" w16cid:durableId="008358C6"/>
  <w16cid:commentId w16cid:paraId="51E64B42" w16cid:durableId="10166B8A"/>
  <w16cid:commentId w16cid:paraId="1BD4EA43" w16cid:durableId="29CBA867"/>
  <w16cid:commentId w16cid:paraId="27769911" w16cid:durableId="29CBA8CD"/>
  <w16cid:commentId w16cid:paraId="3F297FC5" w16cid:durableId="42C58C56"/>
  <w16cid:commentId w16cid:paraId="2BD47694" w16cid:durableId="3ABF5FDA"/>
  <w16cid:commentId w16cid:paraId="59C59C28" w16cid:durableId="55704C07"/>
  <w16cid:commentId w16cid:paraId="573AD9EC" w16cid:durableId="377671AF"/>
  <w16cid:commentId w16cid:paraId="7FF8AAAE" w16cid:durableId="29CBA998"/>
  <w16cid:commentId w16cid:paraId="55ABAC8D" w16cid:durableId="714222E5"/>
  <w16cid:commentId w16cid:paraId="2E27772A" w16cid:durableId="3B37C19E"/>
  <w16cid:commentId w16cid:paraId="3F6065D5" w16cid:durableId="29CBA9F1"/>
  <w16cid:commentId w16cid:paraId="6EF0257F" w16cid:durableId="1BC557A9"/>
  <w16cid:commentId w16cid:paraId="0526DDF0" w16cid:durableId="29CBAABB"/>
  <w16cid:commentId w16cid:paraId="4A90A529" w16cid:durableId="29CBB7DE"/>
  <w16cid:commentId w16cid:paraId="62F6AB9D" w16cid:durableId="0D0C715D"/>
  <w16cid:commentId w16cid:paraId="0DB91CDC" w16cid:durableId="17A3234E"/>
  <w16cid:commentId w16cid:paraId="32215B1E" w16cid:durableId="29CB89C6"/>
  <w16cid:commentId w16cid:paraId="62E53AC2" w16cid:durableId="415BD270"/>
  <w16cid:commentId w16cid:paraId="56E379AA" w16cid:durableId="29CBAB05"/>
  <w16cid:commentId w16cid:paraId="2AD93869" w16cid:durableId="29CBB866"/>
  <w16cid:commentId w16cid:paraId="751746D1" w16cid:durableId="29CB8A0A"/>
  <w16cid:commentId w16cid:paraId="1F545405" w16cid:durableId="2BEBA781"/>
  <w16cid:commentId w16cid:paraId="14051EBC" w16cid:durableId="106FD321"/>
  <w16cid:commentId w16cid:paraId="5DB441AB" w16cid:durableId="29CB8A96"/>
  <w16cid:commentId w16cid:paraId="1346CB4E" w16cid:durableId="7DEE2B0D"/>
  <w16cid:commentId w16cid:paraId="1B0FF07A" w16cid:durableId="29CB8C47"/>
  <w16cid:commentId w16cid:paraId="2E00D2D1" w16cid:durableId="16B1F5D3"/>
  <w16cid:commentId w16cid:paraId="69FCDA1C" w16cid:durableId="29CB8C79"/>
  <w16cid:commentId w16cid:paraId="6B8EE28F" w16cid:durableId="06EB4E1F"/>
  <w16cid:commentId w16cid:paraId="3C878B5D" w16cid:durableId="29CB8D8C"/>
  <w16cid:commentId w16cid:paraId="60803796" w16cid:durableId="5D4BFB46"/>
  <w16cid:commentId w16cid:paraId="51CF4F53" w16cid:durableId="29CB8DA8"/>
  <w16cid:commentId w16cid:paraId="0D1F2576" w16cid:durableId="6E27DAA1"/>
  <w16cid:commentId w16cid:paraId="24F0E0CC" w16cid:durableId="29CB8DE1"/>
  <w16cid:commentId w16cid:paraId="1033CE39" w16cid:durableId="3397F89A"/>
  <w16cid:commentId w16cid:paraId="34B45225" w16cid:durableId="29CB8FD5"/>
  <w16cid:commentId w16cid:paraId="60D260A6" w16cid:durableId="40E10DC2"/>
  <w16cid:commentId w16cid:paraId="703F9FF3" w16cid:durableId="29CB8EDE"/>
  <w16cid:commentId w16cid:paraId="49C91606" w16cid:durableId="0B9A707D"/>
  <w16cid:commentId w16cid:paraId="325F1C00" w16cid:durableId="29CB9035"/>
  <w16cid:commentId w16cid:paraId="2DD99C17" w16cid:durableId="29CB9012"/>
  <w16cid:commentId w16cid:paraId="5CE7DF89" w16cid:durableId="15D42155"/>
  <w16cid:commentId w16cid:paraId="2F4ACDEE" w16cid:durableId="29CB8FC6"/>
  <w16cid:commentId w16cid:paraId="1DAEF619" w16cid:durableId="6E9DC995"/>
  <w16cid:commentId w16cid:paraId="68A8B307" w16cid:durableId="29CB90FE"/>
  <w16cid:commentId w16cid:paraId="504ABBFF" w16cid:durableId="29CBAC1E"/>
  <w16cid:commentId w16cid:paraId="7EB6350E" w16cid:durableId="0F8934E2"/>
  <w16cid:commentId w16cid:paraId="132495D6" w16cid:durableId="29CB907F"/>
  <w16cid:commentId w16cid:paraId="24851F70" w16cid:durableId="29CA55CC"/>
  <w16cid:commentId w16cid:paraId="0440E30D" w16cid:durableId="7790AD5F"/>
  <w16cid:commentId w16cid:paraId="5F9EE8E9" w16cid:durableId="72C8C4E3"/>
  <w16cid:commentId w16cid:paraId="3BAA838A" w16cid:durableId="29CB9158"/>
  <w16cid:commentId w16cid:paraId="13A4FBDA" w16cid:durableId="29CB9001"/>
  <w16cid:commentId w16cid:paraId="775E0700" w16cid:durableId="29CA571D"/>
  <w16cid:commentId w16cid:paraId="5F05DFBD" w16cid:durableId="065DC7DB"/>
  <w16cid:commentId w16cid:paraId="6111BF92" w16cid:durableId="29CB9192"/>
  <w16cid:commentId w16cid:paraId="17E3F567" w16cid:durableId="29CBAD0F"/>
  <w16cid:commentId w16cid:paraId="65F2BE7D" w16cid:durableId="3F40B588"/>
  <w16cid:commentId w16cid:paraId="6B12FBE4" w16cid:durableId="69885535"/>
  <w16cid:commentId w16cid:paraId="6020484C" w16cid:durableId="29CB91FE"/>
  <w16cid:commentId w16cid:paraId="3C852EBF" w16cid:durableId="1464013F"/>
  <w16cid:commentId w16cid:paraId="7D3BC071" w16cid:durableId="041688B9"/>
  <w16cid:commentId w16cid:paraId="6AAFDEA4" w16cid:durableId="29CB9278"/>
  <w16cid:commentId w16cid:paraId="0622C0A0" w16cid:durableId="29CBADA5"/>
  <w16cid:commentId w16cid:paraId="4790FBE0" w16cid:durableId="29CA445F"/>
  <w16cid:commentId w16cid:paraId="4BD45BC1" w16cid:durableId="532E6916"/>
  <w16cid:commentId w16cid:paraId="59B1F24C" w16cid:durableId="66C2DD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79649" w14:textId="77777777" w:rsidR="00947A18" w:rsidRDefault="00947A18">
      <w:r>
        <w:separator/>
      </w:r>
    </w:p>
  </w:endnote>
  <w:endnote w:type="continuationSeparator" w:id="0">
    <w:p w14:paraId="764285D3" w14:textId="77777777" w:rsidR="00947A18" w:rsidRDefault="00947A18">
      <w:r>
        <w:continuationSeparator/>
      </w:r>
    </w:p>
  </w:endnote>
  <w:endnote w:type="continuationNotice" w:id="1">
    <w:p w14:paraId="47E9DCD8" w14:textId="77777777" w:rsidR="00947A18" w:rsidRDefault="00947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altName w:val="Calibri"/>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7C65A" w14:textId="40B7126F" w:rsidR="00CC5648" w:rsidRDefault="00CC5648" w:rsidP="007A5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03BF">
      <w:rPr>
        <w:rStyle w:val="PageNumber"/>
        <w:noProof/>
      </w:rPr>
      <w:t>3</w:t>
    </w:r>
    <w:r>
      <w:rPr>
        <w:rStyle w:val="PageNumber"/>
      </w:rPr>
      <w:fldChar w:fldCharType="end"/>
    </w:r>
  </w:p>
  <w:p w14:paraId="1FC1321B" w14:textId="77777777" w:rsidR="00CC5648" w:rsidRDefault="00CC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038DC" w14:textId="77777777" w:rsidR="00947A18" w:rsidRDefault="00947A18">
      <w:r>
        <w:separator/>
      </w:r>
    </w:p>
  </w:footnote>
  <w:footnote w:type="continuationSeparator" w:id="0">
    <w:p w14:paraId="563184B8" w14:textId="77777777" w:rsidR="00947A18" w:rsidRDefault="00947A18">
      <w:r>
        <w:continuationSeparator/>
      </w:r>
    </w:p>
  </w:footnote>
  <w:footnote w:type="continuationNotice" w:id="1">
    <w:p w14:paraId="33B3C2E6" w14:textId="77777777" w:rsidR="00947A18" w:rsidRDefault="00947A18"/>
  </w:footnote>
  <w:footnote w:id="2">
    <w:p w14:paraId="6B2AB15C" w14:textId="77777777" w:rsidR="003E6F7C" w:rsidRDefault="003E6F7C" w:rsidP="003E6F7C">
      <w:pPr>
        <w:pStyle w:val="FootnoteText"/>
      </w:pPr>
      <w:r>
        <w:rPr>
          <w:rStyle w:val="FootnoteReference"/>
        </w:rPr>
        <w:footnoteRef/>
      </w:r>
      <w:r>
        <w:t xml:space="preserve"> DS2 is a consultancy specialised in viability and affordable housing delivery. Alongside </w:t>
      </w:r>
      <w:proofErr w:type="spellStart"/>
      <w:r>
        <w:t>BusinessLDN</w:t>
      </w:r>
      <w:proofErr w:type="spellEnd"/>
      <w:r>
        <w:t xml:space="preserve"> they co-organised a section 106 roundtable attended by GLA officers, developers and registered providers early in February 2024.  </w:t>
      </w:r>
    </w:p>
  </w:footnote>
  <w:footnote w:id="3">
    <w:p w14:paraId="32D2C783" w14:textId="254D87D3" w:rsidR="00BA4470" w:rsidRDefault="00BA4470">
      <w:pPr>
        <w:pStyle w:val="FootnoteText"/>
      </w:pPr>
      <w:r>
        <w:rPr>
          <w:rStyle w:val="FootnoteReference"/>
        </w:rPr>
        <w:footnoteRef/>
      </w:r>
      <w:r>
        <w:t xml:space="preserve"> DLUHC, </w:t>
      </w:r>
      <w:hyperlink r:id="rId1" w:history="1">
        <w:r w:rsidRPr="001E0F28">
          <w:rPr>
            <w:rStyle w:val="Hyperlink"/>
          </w:rPr>
          <w:t>Live Table 1011</w:t>
        </w:r>
      </w:hyperlink>
      <w:r>
        <w:t>, retrieved April 2024</w:t>
      </w:r>
      <w:r w:rsidR="00DA59D7">
        <w:t xml:space="preserve"> – Planning colleagues explained that </w:t>
      </w:r>
      <w:r w:rsidR="0036789B">
        <w:t xml:space="preserve">the quality of new-build data in London is questionable. </w:t>
      </w:r>
      <w:r w:rsidR="004A172A">
        <w:t>The data does not appear to count new homes created through conversions and changes of use of existing properties</w:t>
      </w:r>
      <w:r w:rsidR="006368F4">
        <w:t xml:space="preserve">, and appears to undercount the number of new build homes in London. </w:t>
      </w:r>
    </w:p>
  </w:footnote>
  <w:footnote w:id="4">
    <w:p w14:paraId="1719963D" w14:textId="306A1862" w:rsidR="00160ED2" w:rsidRDefault="00160ED2">
      <w:pPr>
        <w:pStyle w:val="FootnoteText"/>
        <w:rPr>
          <w:del w:id="116" w:author="Alexis Harris" w:date="2024-04-18T14:12:00Z"/>
        </w:rPr>
      </w:pPr>
      <w:del w:id="117" w:author="Alexis Harris" w:date="2024-04-18T14:12:00Z">
        <w:r>
          <w:rPr>
            <w:rStyle w:val="FootnoteReference"/>
          </w:rPr>
          <w:footnoteRef/>
        </w:r>
        <w:r>
          <w:delText xml:space="preserve"> </w:delText>
        </w:r>
        <w:r w:rsidR="0088011C">
          <w:delText xml:space="preserve">GLA, </w:delText>
        </w:r>
        <w:r w:rsidR="003C5F77">
          <w:fldChar w:fldCharType="begin"/>
        </w:r>
        <w:r w:rsidR="003C5F77">
          <w:delInstrText>HYPERLINK "https://www.london.gov.uk/sites/default/files/2024-03/Accelerated-Funding-Route-guidance.pdf"</w:delInstrText>
        </w:r>
        <w:r w:rsidR="003C5F77">
          <w:fldChar w:fldCharType="separate"/>
        </w:r>
        <w:r w:rsidR="0088011C" w:rsidRPr="002A74B1">
          <w:rPr>
            <w:rStyle w:val="Hyperlink"/>
          </w:rPr>
          <w:delText>Accelerated Funding Route</w:delText>
        </w:r>
        <w:r w:rsidR="003C5F77">
          <w:rPr>
            <w:rStyle w:val="Hyperlink"/>
          </w:rPr>
          <w:fldChar w:fldCharType="end"/>
        </w:r>
        <w:r w:rsidR="002A74B1">
          <w:delText>, February 2024</w:delText>
        </w:r>
      </w:del>
    </w:p>
  </w:footnote>
  <w:footnote w:id="5">
    <w:p w14:paraId="2422F813" w14:textId="77777777" w:rsidR="00E103BF" w:rsidDel="007D38A4" w:rsidRDefault="00E103BF" w:rsidP="00E103BF">
      <w:pPr>
        <w:pStyle w:val="FootnoteText"/>
        <w:rPr>
          <w:ins w:id="118" w:author="Luca Dellepiane" w:date="2024-04-16T21:51:00Z"/>
          <w:del w:id="119" w:author="Luca Dellepiane" w:date="2024-04-16T21:47:00Z"/>
        </w:rPr>
      </w:pPr>
    </w:p>
  </w:footnote>
  <w:footnote w:id="6">
    <w:p w14:paraId="0B4F584A" w14:textId="77777777" w:rsidR="003C5F77" w:rsidRDefault="003C5F77"/>
  </w:footnote>
  <w:footnote w:id="7">
    <w:p w14:paraId="43AAB0C8" w14:textId="4F2A2FA2" w:rsidR="00444503" w:rsidRDefault="00444503">
      <w:pPr>
        <w:pStyle w:val="FootnoteText"/>
      </w:pPr>
      <w:r>
        <w:rPr>
          <w:rStyle w:val="FootnoteReference"/>
        </w:rPr>
        <w:footnoteRef/>
      </w:r>
      <w:r>
        <w:t xml:space="preserve"> Data provided by G15 housing associations. Only</w:t>
      </w:r>
      <w:r w:rsidR="00DB119D">
        <w:t xml:space="preserve"> nine of the 11 housing associations responded. </w:t>
      </w:r>
    </w:p>
  </w:footnote>
  <w:footnote w:id="8">
    <w:p w14:paraId="113EDD43" w14:textId="133176F8" w:rsidR="00C62209" w:rsidRDefault="00C62209" w:rsidP="00C62209">
      <w:pPr>
        <w:pStyle w:val="FootnoteText"/>
        <w:rPr>
          <w:ins w:id="244" w:author="Luca Dellepiane" w:date="2024-04-18T15:16:00Z"/>
        </w:rPr>
      </w:pPr>
      <w:ins w:id="245" w:author="Luca Dellepiane" w:date="2024-04-18T15:16:00Z">
        <w:r>
          <w:rPr>
            <w:rStyle w:val="FootnoteReference"/>
          </w:rPr>
          <w:footnoteRef/>
        </w:r>
        <w:r>
          <w:t xml:space="preserve"> Whilst no specific mention of height was provided, it is likely that G15 HAs have shifted their concerns from tall buildings above 30 meters to tall building above 18 meters, as they specifically explained that </w:t>
        </w:r>
        <w:r w:rsidR="00055C60">
          <w:t xml:space="preserve">they </w:t>
        </w:r>
        <w:r>
          <w:t xml:space="preserve">seek to go above and beyond </w:t>
        </w:r>
        <w:r w:rsidR="008D5CC9">
          <w:t>regulatory requirements</w:t>
        </w:r>
        <w:r>
          <w:t xml:space="preserve">. </w:t>
        </w:r>
      </w:ins>
    </w:p>
  </w:footnote>
  <w:footnote w:id="9">
    <w:p w14:paraId="4C65D92B" w14:textId="77777777" w:rsidR="00D92492" w:rsidRDefault="00D92492" w:rsidP="00D92492">
      <w:pPr>
        <w:pStyle w:val="FootnoteText"/>
      </w:pPr>
      <w:r>
        <w:rPr>
          <w:rStyle w:val="FootnoteReference"/>
        </w:rPr>
        <w:footnoteRef/>
      </w:r>
      <w:r>
        <w:t xml:space="preserve"> Data provided by G15 housing associations. Only nine of the 11 housing associations responded. </w:t>
      </w:r>
    </w:p>
  </w:footnote>
  <w:footnote w:id="10">
    <w:p w14:paraId="3CD7586F" w14:textId="64028B37" w:rsidR="00982DFE" w:rsidRDefault="00982DFE">
      <w:pPr>
        <w:pStyle w:val="FootnoteText"/>
      </w:pPr>
      <w:r>
        <w:rPr>
          <w:rStyle w:val="FootnoteReference"/>
        </w:rPr>
        <w:footnoteRef/>
      </w:r>
      <w:r>
        <w:t xml:space="preserve"> </w:t>
      </w:r>
      <w:r w:rsidR="00E91F59">
        <w:t>G</w:t>
      </w:r>
      <w:r w:rsidR="000B61B4">
        <w:t>L</w:t>
      </w:r>
      <w:r w:rsidR="00E91F59">
        <w:t xml:space="preserve">A, </w:t>
      </w:r>
      <w:hyperlink r:id="rId2" w:history="1">
        <w:r w:rsidR="00E91F59" w:rsidRPr="00E91F59">
          <w:rPr>
            <w:rStyle w:val="Hyperlink"/>
          </w:rPr>
          <w:t>MD3216 Small Site Small Builders Best Practice Funding Awards</w:t>
        </w:r>
      </w:hyperlink>
      <w:r w:rsidR="00E91F59">
        <w:t>, February 2024</w:t>
      </w:r>
      <w:r>
        <w:t xml:space="preserve"> </w:t>
      </w:r>
    </w:p>
  </w:footnote>
  <w:footnote w:id="11">
    <w:p w14:paraId="6B1BBCBF" w14:textId="5C87EB97" w:rsidR="008D4DB9" w:rsidRDefault="008D4DB9">
      <w:pPr>
        <w:pStyle w:val="FootnoteText"/>
      </w:pPr>
      <w:r>
        <w:rPr>
          <w:rStyle w:val="FootnoteReference"/>
        </w:rPr>
        <w:footnoteRef/>
      </w:r>
      <w:r>
        <w:t xml:space="preserve"> </w:t>
      </w:r>
      <w:r w:rsidR="004863F3">
        <w:t xml:space="preserve">GLA, </w:t>
      </w:r>
      <w:hyperlink r:id="rId3" w:history="1">
        <w:r w:rsidR="004863F3" w:rsidRPr="004863F3">
          <w:rPr>
            <w:rStyle w:val="Hyperlink"/>
          </w:rPr>
          <w:t>Capital Funding Guide</w:t>
        </w:r>
      </w:hyperlink>
      <w:r w:rsidR="004863F3">
        <w:t>, retrieved April 2024</w:t>
      </w:r>
    </w:p>
  </w:footnote>
  <w:footnote w:id="12">
    <w:p w14:paraId="34B75259" w14:textId="017A8820" w:rsidR="00962121" w:rsidRDefault="00962121">
      <w:pPr>
        <w:pStyle w:val="FootnoteText"/>
      </w:pPr>
      <w:r>
        <w:rPr>
          <w:rStyle w:val="FootnoteReference"/>
        </w:rPr>
        <w:footnoteRef/>
      </w:r>
      <w:r>
        <w:t xml:space="preserve"> GLA, </w:t>
      </w:r>
      <w:hyperlink r:id="rId4" w:history="1">
        <w:r w:rsidRPr="00962121">
          <w:rPr>
            <w:rStyle w:val="Hyperlink"/>
          </w:rPr>
          <w:t>London Housing Strategy – Impact Assessment</w:t>
        </w:r>
      </w:hyperlink>
      <w:r>
        <w:t>, May 2018</w:t>
      </w:r>
    </w:p>
  </w:footnote>
  <w:footnote w:id="13">
    <w:p w14:paraId="6FBFF7D3" w14:textId="30E6F6EB" w:rsidR="008D0AB5" w:rsidRDefault="008D0AB5">
      <w:pPr>
        <w:pStyle w:val="FootnoteText"/>
      </w:pPr>
      <w:r>
        <w:rPr>
          <w:rStyle w:val="FootnoteReference"/>
        </w:rPr>
        <w:footnoteRef/>
      </w:r>
      <w:r>
        <w:t xml:space="preserve"> GLA, </w:t>
      </w:r>
      <w:hyperlink r:id="rId5" w:history="1">
        <w:r w:rsidRPr="008D0AB5">
          <w:rPr>
            <w:rStyle w:val="Hyperlink"/>
          </w:rPr>
          <w:t>Housing and race equality in London: An analysis of secondary data</w:t>
        </w:r>
      </w:hyperlink>
      <w:r>
        <w:t>, March 2022</w:t>
      </w:r>
    </w:p>
  </w:footnote>
  <w:footnote w:id="14">
    <w:p w14:paraId="6135A34D" w14:textId="4036B581" w:rsidR="00F70692" w:rsidRDefault="00F70692">
      <w:pPr>
        <w:pStyle w:val="FootnoteText"/>
      </w:pPr>
      <w:r>
        <w:rPr>
          <w:rStyle w:val="FootnoteReference"/>
        </w:rPr>
        <w:footnoteRef/>
      </w:r>
      <w:r>
        <w:t xml:space="preserve"> GLA, </w:t>
      </w:r>
      <w:hyperlink r:id="rId6" w:history="1">
        <w:r w:rsidR="007B69D5" w:rsidRPr="007B69D5">
          <w:rPr>
            <w:rStyle w:val="Hyperlink"/>
          </w:rPr>
          <w:t>Homes for Londoners: Affordable Homes Programme 2021-2026 – Equality Impact Assessment</w:t>
        </w:r>
      </w:hyperlink>
      <w:r w:rsidR="007B69D5">
        <w:t>, November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65F"/>
    <w:multiLevelType w:val="hybridMultilevel"/>
    <w:tmpl w:val="A3569884"/>
    <w:lvl w:ilvl="0" w:tplc="8F82EF90">
      <w:start w:val="1"/>
      <w:numFmt w:val="lowerRoman"/>
      <w:pStyle w:val="subpoint"/>
      <w:lvlText w:val="%1."/>
      <w:lvlJc w:val="left"/>
      <w:pPr>
        <w:ind w:left="1211" w:hanging="360"/>
      </w:pPr>
      <w:rPr>
        <w:rFonts w:hint="default"/>
        <w:b w:val="0"/>
        <w:i w:val="0"/>
      </w:rPr>
    </w:lvl>
    <w:lvl w:ilvl="1" w:tplc="4B7433E8">
      <w:start w:val="1"/>
      <w:numFmt w:val="lowerLetter"/>
      <w:pStyle w:val="subsubpoint"/>
      <w:lvlText w:val="%2."/>
      <w:lvlJc w:val="left"/>
      <w:pPr>
        <w:ind w:left="1440" w:hanging="360"/>
      </w:pPr>
    </w:lvl>
    <w:lvl w:ilvl="2" w:tplc="7898FE46">
      <w:start w:val="2"/>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83ED4"/>
    <w:multiLevelType w:val="multilevel"/>
    <w:tmpl w:val="837CBBEE"/>
    <w:lvl w:ilvl="0">
      <w:start w:val="1"/>
      <w:numFmt w:val="decimal"/>
      <w:pStyle w:val="Heading1"/>
      <w:lvlText w:val="%1."/>
      <w:lvlJc w:val="left"/>
      <w:pPr>
        <w:ind w:left="720"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782" w:hanging="720"/>
      </w:pPr>
      <w:rPr>
        <w:rFonts w:hint="default"/>
      </w:rPr>
    </w:lvl>
    <w:lvl w:ilvl="3">
      <w:start w:val="1"/>
      <w:numFmt w:val="decimal"/>
      <w:isLgl/>
      <w:lvlText w:val="%1.%2.%3.%4"/>
      <w:lvlJc w:val="left"/>
      <w:pPr>
        <w:ind w:left="3633" w:hanging="720"/>
      </w:pPr>
      <w:rPr>
        <w:rFonts w:hint="default"/>
      </w:rPr>
    </w:lvl>
    <w:lvl w:ilvl="4">
      <w:start w:val="1"/>
      <w:numFmt w:val="decimal"/>
      <w:isLgl/>
      <w:lvlText w:val="%1.%2.%3.%4.%5"/>
      <w:lvlJc w:val="left"/>
      <w:pPr>
        <w:ind w:left="4844" w:hanging="1080"/>
      </w:pPr>
      <w:rPr>
        <w:rFonts w:hint="default"/>
      </w:rPr>
    </w:lvl>
    <w:lvl w:ilvl="5">
      <w:start w:val="1"/>
      <w:numFmt w:val="decimal"/>
      <w:isLgl/>
      <w:lvlText w:val="%1.%2.%3.%4.%5.%6"/>
      <w:lvlJc w:val="left"/>
      <w:pPr>
        <w:ind w:left="5695" w:hanging="1080"/>
      </w:pPr>
      <w:rPr>
        <w:rFonts w:hint="default"/>
      </w:rPr>
    </w:lvl>
    <w:lvl w:ilvl="6">
      <w:start w:val="1"/>
      <w:numFmt w:val="decimal"/>
      <w:isLgl/>
      <w:lvlText w:val="%1.%2.%3.%4.%5.%6.%7"/>
      <w:lvlJc w:val="left"/>
      <w:pPr>
        <w:ind w:left="6906"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68" w:hanging="1800"/>
      </w:pPr>
      <w:rPr>
        <w:rFonts w:hint="default"/>
      </w:rPr>
    </w:lvl>
  </w:abstractNum>
  <w:abstractNum w:abstractNumId="2" w15:restartNumberingAfterBreak="0">
    <w:nsid w:val="1C5B007A"/>
    <w:multiLevelType w:val="multilevel"/>
    <w:tmpl w:val="D5EA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E2B06"/>
    <w:multiLevelType w:val="hybridMultilevel"/>
    <w:tmpl w:val="96305D06"/>
    <w:lvl w:ilvl="0" w:tplc="3B9AD98A">
      <w:start w:val="1"/>
      <w:numFmt w:val="decimal"/>
      <w:pStyle w:val="Mainbody"/>
      <w:lvlText w:val="1.%1"/>
      <w:lvlJc w:val="left"/>
      <w:pPr>
        <w:ind w:left="157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B6B94"/>
    <w:multiLevelType w:val="hybridMultilevel"/>
    <w:tmpl w:val="0D98FECC"/>
    <w:lvl w:ilvl="0" w:tplc="80C239EC">
      <w:start w:val="1"/>
      <w:numFmt w:val="bullet"/>
      <w:pStyle w:val="Bulletparagraph"/>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48E5479A"/>
    <w:multiLevelType w:val="hybridMultilevel"/>
    <w:tmpl w:val="7FF8C3DC"/>
    <w:lvl w:ilvl="0" w:tplc="6FD6D60C">
      <w:start w:val="1"/>
      <w:numFmt w:val="bullet"/>
      <w:pStyle w:val="Bulletpoin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15:restartNumberingAfterBreak="0">
    <w:nsid w:val="79C727B0"/>
    <w:multiLevelType w:val="multilevel"/>
    <w:tmpl w:val="D642638E"/>
    <w:lvl w:ilvl="0">
      <w:start w:val="1"/>
      <w:numFmt w:val="decimal"/>
      <w:pStyle w:val="Heading2"/>
      <w:lvlText w:val="%1."/>
      <w:lvlJc w:val="left"/>
      <w:pPr>
        <w:ind w:left="720" w:hanging="360"/>
      </w:pPr>
      <w:rPr>
        <w:b/>
      </w:rPr>
    </w:lvl>
    <w:lvl w:ilvl="1">
      <w:start w:val="1"/>
      <w:numFmt w:val="decimal"/>
      <w:pStyle w:val="Heading3"/>
      <w:isLgl/>
      <w:lvlText w:val="%1.%2"/>
      <w:lvlJc w:val="left"/>
      <w:pPr>
        <w:ind w:left="720" w:hanging="360"/>
      </w:pPr>
      <w:rPr>
        <w:b w:val="0"/>
        <w:i w:val="0"/>
        <w:iCs w:val="0"/>
        <w:color w:val="auto"/>
      </w:rPr>
    </w:lvl>
    <w:lvl w:ilvl="2">
      <w:start w:val="1"/>
      <w:numFmt w:val="lowerLetter"/>
      <w:lvlText w:val="%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394621568">
    <w:abstractNumId w:val="3"/>
  </w:num>
  <w:num w:numId="2" w16cid:durableId="1001739761">
    <w:abstractNumId w:val="5"/>
  </w:num>
  <w:num w:numId="3" w16cid:durableId="4243522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9569509">
    <w:abstractNumId w:val="4"/>
  </w:num>
  <w:num w:numId="5" w16cid:durableId="2033794944">
    <w:abstractNumId w:val="1"/>
  </w:num>
  <w:num w:numId="6" w16cid:durableId="1701123133">
    <w:abstractNumId w:val="3"/>
  </w:num>
  <w:num w:numId="7" w16cid:durableId="1275281924">
    <w:abstractNumId w:val="3"/>
  </w:num>
  <w:num w:numId="8" w16cid:durableId="1360083322">
    <w:abstractNumId w:val="0"/>
  </w:num>
  <w:num w:numId="9" w16cid:durableId="1315913921">
    <w:abstractNumId w:val="3"/>
  </w:num>
  <w:num w:numId="10" w16cid:durableId="1783308053">
    <w:abstractNumId w:val="3"/>
  </w:num>
  <w:num w:numId="11" w16cid:durableId="897671381">
    <w:abstractNumId w:val="3"/>
  </w:num>
  <w:num w:numId="12" w16cid:durableId="165941940">
    <w:abstractNumId w:val="3"/>
  </w:num>
  <w:num w:numId="13" w16cid:durableId="2005358696">
    <w:abstractNumId w:val="3"/>
  </w:num>
  <w:num w:numId="14" w16cid:durableId="759256088">
    <w:abstractNumId w:val="3"/>
  </w:num>
  <w:num w:numId="15" w16cid:durableId="272515077">
    <w:abstractNumId w:val="3"/>
  </w:num>
  <w:num w:numId="16" w16cid:durableId="1799883407">
    <w:abstractNumId w:val="3"/>
  </w:num>
  <w:num w:numId="17" w16cid:durableId="761220021">
    <w:abstractNumId w:val="3"/>
  </w:num>
  <w:num w:numId="18" w16cid:durableId="795485837">
    <w:abstractNumId w:val="2"/>
  </w:num>
  <w:num w:numId="19" w16cid:durableId="1754355536">
    <w:abstractNumId w:val="3"/>
  </w:num>
  <w:num w:numId="20" w16cid:durableId="1013073577">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is Harris">
    <w15:presenceInfo w15:providerId="AD" w15:userId="S::Alexis.Harris@london.gov.uk::41120b4c-6565-44b2-ac27-66457bb42392"/>
  </w15:person>
  <w15:person w15:author="Luca Dellepiane">
    <w15:presenceInfo w15:providerId="AD" w15:userId="S::Luca.Dellepiane@london.gov.uk::fe158f34-a46c-43bb-8cb4-3a242da91c2b"/>
  </w15:person>
  <w15:person w15:author="Kate Webb">
    <w15:presenceInfo w15:providerId="AD" w15:userId="S::kate.webb@london.gov.uk::d530215d-1c54-4580-86b8-bc07277e6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F7"/>
    <w:rsid w:val="00000024"/>
    <w:rsid w:val="00000FA4"/>
    <w:rsid w:val="00001CE8"/>
    <w:rsid w:val="00001ED5"/>
    <w:rsid w:val="00004298"/>
    <w:rsid w:val="0000450F"/>
    <w:rsid w:val="00004677"/>
    <w:rsid w:val="000053BE"/>
    <w:rsid w:val="0000540F"/>
    <w:rsid w:val="0000694B"/>
    <w:rsid w:val="000078DD"/>
    <w:rsid w:val="00007FBD"/>
    <w:rsid w:val="000105F7"/>
    <w:rsid w:val="00011907"/>
    <w:rsid w:val="000121FE"/>
    <w:rsid w:val="00012FE3"/>
    <w:rsid w:val="000134CD"/>
    <w:rsid w:val="00013717"/>
    <w:rsid w:val="00013734"/>
    <w:rsid w:val="00013DE0"/>
    <w:rsid w:val="00013E28"/>
    <w:rsid w:val="0001464C"/>
    <w:rsid w:val="0001487D"/>
    <w:rsid w:val="00014C69"/>
    <w:rsid w:val="000165FB"/>
    <w:rsid w:val="00020AFD"/>
    <w:rsid w:val="00020C69"/>
    <w:rsid w:val="00022299"/>
    <w:rsid w:val="000234BD"/>
    <w:rsid w:val="000240D4"/>
    <w:rsid w:val="00024646"/>
    <w:rsid w:val="00025AD5"/>
    <w:rsid w:val="0002652E"/>
    <w:rsid w:val="000266B9"/>
    <w:rsid w:val="00026BB9"/>
    <w:rsid w:val="00027055"/>
    <w:rsid w:val="000277F0"/>
    <w:rsid w:val="0003010C"/>
    <w:rsid w:val="0003179F"/>
    <w:rsid w:val="000318C6"/>
    <w:rsid w:val="00031D35"/>
    <w:rsid w:val="00031FFE"/>
    <w:rsid w:val="00032B19"/>
    <w:rsid w:val="00032D67"/>
    <w:rsid w:val="000333A4"/>
    <w:rsid w:val="000334DF"/>
    <w:rsid w:val="000335BC"/>
    <w:rsid w:val="00034561"/>
    <w:rsid w:val="00035C06"/>
    <w:rsid w:val="00036B86"/>
    <w:rsid w:val="00036E84"/>
    <w:rsid w:val="00036F83"/>
    <w:rsid w:val="00037011"/>
    <w:rsid w:val="00037561"/>
    <w:rsid w:val="00037A8A"/>
    <w:rsid w:val="00037F5D"/>
    <w:rsid w:val="0004123A"/>
    <w:rsid w:val="000417C8"/>
    <w:rsid w:val="00041C2B"/>
    <w:rsid w:val="00042E59"/>
    <w:rsid w:val="000443FC"/>
    <w:rsid w:val="00044694"/>
    <w:rsid w:val="000457B1"/>
    <w:rsid w:val="00045CB8"/>
    <w:rsid w:val="00046928"/>
    <w:rsid w:val="00047223"/>
    <w:rsid w:val="00047B87"/>
    <w:rsid w:val="00047EB4"/>
    <w:rsid w:val="00050418"/>
    <w:rsid w:val="00050620"/>
    <w:rsid w:val="0005103A"/>
    <w:rsid w:val="000515BF"/>
    <w:rsid w:val="00053181"/>
    <w:rsid w:val="00053247"/>
    <w:rsid w:val="00053EF3"/>
    <w:rsid w:val="00054161"/>
    <w:rsid w:val="000542EC"/>
    <w:rsid w:val="00054A8C"/>
    <w:rsid w:val="00054B2B"/>
    <w:rsid w:val="00055C60"/>
    <w:rsid w:val="000562F0"/>
    <w:rsid w:val="000564A8"/>
    <w:rsid w:val="00056504"/>
    <w:rsid w:val="000565C2"/>
    <w:rsid w:val="000569FA"/>
    <w:rsid w:val="00056C3B"/>
    <w:rsid w:val="00057786"/>
    <w:rsid w:val="00057BE4"/>
    <w:rsid w:val="0006101B"/>
    <w:rsid w:val="00061043"/>
    <w:rsid w:val="00063122"/>
    <w:rsid w:val="00064651"/>
    <w:rsid w:val="00064774"/>
    <w:rsid w:val="00064826"/>
    <w:rsid w:val="00064A23"/>
    <w:rsid w:val="00066590"/>
    <w:rsid w:val="00066F53"/>
    <w:rsid w:val="00070742"/>
    <w:rsid w:val="00071910"/>
    <w:rsid w:val="00071C9D"/>
    <w:rsid w:val="00072D48"/>
    <w:rsid w:val="00072DC8"/>
    <w:rsid w:val="00073F2C"/>
    <w:rsid w:val="00074929"/>
    <w:rsid w:val="00074AA6"/>
    <w:rsid w:val="00076497"/>
    <w:rsid w:val="000776FC"/>
    <w:rsid w:val="0007782D"/>
    <w:rsid w:val="000806E6"/>
    <w:rsid w:val="00082289"/>
    <w:rsid w:val="00082A58"/>
    <w:rsid w:val="00082E82"/>
    <w:rsid w:val="00083232"/>
    <w:rsid w:val="0008350C"/>
    <w:rsid w:val="000849E3"/>
    <w:rsid w:val="00084BCA"/>
    <w:rsid w:val="00085EDC"/>
    <w:rsid w:val="00086107"/>
    <w:rsid w:val="00087027"/>
    <w:rsid w:val="00087237"/>
    <w:rsid w:val="00087475"/>
    <w:rsid w:val="00087ACA"/>
    <w:rsid w:val="0009041A"/>
    <w:rsid w:val="00090969"/>
    <w:rsid w:val="00090BDF"/>
    <w:rsid w:val="00092978"/>
    <w:rsid w:val="00093B49"/>
    <w:rsid w:val="00093D1F"/>
    <w:rsid w:val="00094223"/>
    <w:rsid w:val="00094FE1"/>
    <w:rsid w:val="00095130"/>
    <w:rsid w:val="00095C84"/>
    <w:rsid w:val="00095E4B"/>
    <w:rsid w:val="000969D4"/>
    <w:rsid w:val="00096CAE"/>
    <w:rsid w:val="000A0C61"/>
    <w:rsid w:val="000A1736"/>
    <w:rsid w:val="000A325D"/>
    <w:rsid w:val="000A3497"/>
    <w:rsid w:val="000A353C"/>
    <w:rsid w:val="000A4526"/>
    <w:rsid w:val="000A464D"/>
    <w:rsid w:val="000A4B7C"/>
    <w:rsid w:val="000A4E3B"/>
    <w:rsid w:val="000A4E8A"/>
    <w:rsid w:val="000A567B"/>
    <w:rsid w:val="000A5716"/>
    <w:rsid w:val="000A5AD6"/>
    <w:rsid w:val="000A7470"/>
    <w:rsid w:val="000A7973"/>
    <w:rsid w:val="000A7CCE"/>
    <w:rsid w:val="000B020F"/>
    <w:rsid w:val="000B04BD"/>
    <w:rsid w:val="000B0797"/>
    <w:rsid w:val="000B0E85"/>
    <w:rsid w:val="000B1456"/>
    <w:rsid w:val="000B156E"/>
    <w:rsid w:val="000B1749"/>
    <w:rsid w:val="000B2160"/>
    <w:rsid w:val="000B2C86"/>
    <w:rsid w:val="000B40F9"/>
    <w:rsid w:val="000B4451"/>
    <w:rsid w:val="000B4CA0"/>
    <w:rsid w:val="000B61B4"/>
    <w:rsid w:val="000B61CA"/>
    <w:rsid w:val="000B6BA5"/>
    <w:rsid w:val="000B6D7E"/>
    <w:rsid w:val="000B6F74"/>
    <w:rsid w:val="000B7082"/>
    <w:rsid w:val="000B70EE"/>
    <w:rsid w:val="000B76F4"/>
    <w:rsid w:val="000C0069"/>
    <w:rsid w:val="000C182C"/>
    <w:rsid w:val="000C2117"/>
    <w:rsid w:val="000C29F4"/>
    <w:rsid w:val="000C2BC2"/>
    <w:rsid w:val="000C39EF"/>
    <w:rsid w:val="000C3AD1"/>
    <w:rsid w:val="000C3C47"/>
    <w:rsid w:val="000C3D19"/>
    <w:rsid w:val="000C40C8"/>
    <w:rsid w:val="000C4520"/>
    <w:rsid w:val="000C4B40"/>
    <w:rsid w:val="000C4EA0"/>
    <w:rsid w:val="000C557F"/>
    <w:rsid w:val="000C62FA"/>
    <w:rsid w:val="000C63B3"/>
    <w:rsid w:val="000C6FCF"/>
    <w:rsid w:val="000D0FC8"/>
    <w:rsid w:val="000D19A5"/>
    <w:rsid w:val="000D2B68"/>
    <w:rsid w:val="000D3534"/>
    <w:rsid w:val="000D4BA1"/>
    <w:rsid w:val="000D5067"/>
    <w:rsid w:val="000D5CC1"/>
    <w:rsid w:val="000D5EFE"/>
    <w:rsid w:val="000D6E70"/>
    <w:rsid w:val="000D7751"/>
    <w:rsid w:val="000E0357"/>
    <w:rsid w:val="000E03B4"/>
    <w:rsid w:val="000E0C7D"/>
    <w:rsid w:val="000E1C81"/>
    <w:rsid w:val="000E1E76"/>
    <w:rsid w:val="000E30CA"/>
    <w:rsid w:val="000E3F03"/>
    <w:rsid w:val="000E405A"/>
    <w:rsid w:val="000E4896"/>
    <w:rsid w:val="000E4AF7"/>
    <w:rsid w:val="000E4EF1"/>
    <w:rsid w:val="000E5327"/>
    <w:rsid w:val="000E5895"/>
    <w:rsid w:val="000E59D9"/>
    <w:rsid w:val="000E5B3C"/>
    <w:rsid w:val="000E6790"/>
    <w:rsid w:val="000E7382"/>
    <w:rsid w:val="000E73A2"/>
    <w:rsid w:val="000E747A"/>
    <w:rsid w:val="000F1264"/>
    <w:rsid w:val="000F2456"/>
    <w:rsid w:val="000F2738"/>
    <w:rsid w:val="000F2C26"/>
    <w:rsid w:val="000F339A"/>
    <w:rsid w:val="000F52F2"/>
    <w:rsid w:val="000F6011"/>
    <w:rsid w:val="000F6F0D"/>
    <w:rsid w:val="001004F0"/>
    <w:rsid w:val="0010227B"/>
    <w:rsid w:val="001041D6"/>
    <w:rsid w:val="001042D6"/>
    <w:rsid w:val="00106257"/>
    <w:rsid w:val="00106698"/>
    <w:rsid w:val="001067BA"/>
    <w:rsid w:val="00107363"/>
    <w:rsid w:val="0010769E"/>
    <w:rsid w:val="001076A6"/>
    <w:rsid w:val="00107EF8"/>
    <w:rsid w:val="00111586"/>
    <w:rsid w:val="00111773"/>
    <w:rsid w:val="00111E2C"/>
    <w:rsid w:val="00112307"/>
    <w:rsid w:val="0011536E"/>
    <w:rsid w:val="00115382"/>
    <w:rsid w:val="00116388"/>
    <w:rsid w:val="00116E78"/>
    <w:rsid w:val="00117C23"/>
    <w:rsid w:val="00117D96"/>
    <w:rsid w:val="001206F7"/>
    <w:rsid w:val="00120C75"/>
    <w:rsid w:val="00120E6A"/>
    <w:rsid w:val="00121F5D"/>
    <w:rsid w:val="001223B9"/>
    <w:rsid w:val="00124443"/>
    <w:rsid w:val="0012464C"/>
    <w:rsid w:val="001250BF"/>
    <w:rsid w:val="00125738"/>
    <w:rsid w:val="0012631C"/>
    <w:rsid w:val="0012676B"/>
    <w:rsid w:val="00127106"/>
    <w:rsid w:val="00127513"/>
    <w:rsid w:val="00130430"/>
    <w:rsid w:val="001305F7"/>
    <w:rsid w:val="0013112D"/>
    <w:rsid w:val="00131A9E"/>
    <w:rsid w:val="001321CC"/>
    <w:rsid w:val="00132627"/>
    <w:rsid w:val="001327E7"/>
    <w:rsid w:val="001330FD"/>
    <w:rsid w:val="00133512"/>
    <w:rsid w:val="00133BB5"/>
    <w:rsid w:val="00133F2B"/>
    <w:rsid w:val="00134B62"/>
    <w:rsid w:val="001351FE"/>
    <w:rsid w:val="001366BD"/>
    <w:rsid w:val="00136881"/>
    <w:rsid w:val="00136DD5"/>
    <w:rsid w:val="00136DF7"/>
    <w:rsid w:val="001379C1"/>
    <w:rsid w:val="00137E0E"/>
    <w:rsid w:val="0014089C"/>
    <w:rsid w:val="0014096D"/>
    <w:rsid w:val="00140CBC"/>
    <w:rsid w:val="00141801"/>
    <w:rsid w:val="00141A45"/>
    <w:rsid w:val="00141C79"/>
    <w:rsid w:val="00141CE8"/>
    <w:rsid w:val="001429EA"/>
    <w:rsid w:val="00142A2F"/>
    <w:rsid w:val="00142DFB"/>
    <w:rsid w:val="0014471B"/>
    <w:rsid w:val="0014523F"/>
    <w:rsid w:val="00145518"/>
    <w:rsid w:val="00146513"/>
    <w:rsid w:val="00146D1F"/>
    <w:rsid w:val="00147421"/>
    <w:rsid w:val="00147A62"/>
    <w:rsid w:val="00147E7E"/>
    <w:rsid w:val="00150753"/>
    <w:rsid w:val="00150BE2"/>
    <w:rsid w:val="001526E0"/>
    <w:rsid w:val="00153D9C"/>
    <w:rsid w:val="0015500E"/>
    <w:rsid w:val="00155B23"/>
    <w:rsid w:val="00157082"/>
    <w:rsid w:val="001572A3"/>
    <w:rsid w:val="0015756B"/>
    <w:rsid w:val="001605BF"/>
    <w:rsid w:val="00160880"/>
    <w:rsid w:val="00160ED2"/>
    <w:rsid w:val="001614B2"/>
    <w:rsid w:val="001625B0"/>
    <w:rsid w:val="0016388D"/>
    <w:rsid w:val="00163EE7"/>
    <w:rsid w:val="00164751"/>
    <w:rsid w:val="00164BFB"/>
    <w:rsid w:val="00164FFB"/>
    <w:rsid w:val="001652DC"/>
    <w:rsid w:val="001653DD"/>
    <w:rsid w:val="00165C88"/>
    <w:rsid w:val="00165CF2"/>
    <w:rsid w:val="001661C5"/>
    <w:rsid w:val="00166C1D"/>
    <w:rsid w:val="00167455"/>
    <w:rsid w:val="0016763E"/>
    <w:rsid w:val="0017083C"/>
    <w:rsid w:val="00171A96"/>
    <w:rsid w:val="00171B1A"/>
    <w:rsid w:val="00171B44"/>
    <w:rsid w:val="00171EA2"/>
    <w:rsid w:val="0017223A"/>
    <w:rsid w:val="00172E8A"/>
    <w:rsid w:val="00173AC1"/>
    <w:rsid w:val="00173DEC"/>
    <w:rsid w:val="00173FF2"/>
    <w:rsid w:val="00174FC0"/>
    <w:rsid w:val="001765A9"/>
    <w:rsid w:val="0017690D"/>
    <w:rsid w:val="00176B65"/>
    <w:rsid w:val="00177213"/>
    <w:rsid w:val="001808CF"/>
    <w:rsid w:val="00182255"/>
    <w:rsid w:val="001822AE"/>
    <w:rsid w:val="0018238C"/>
    <w:rsid w:val="0018240C"/>
    <w:rsid w:val="00182752"/>
    <w:rsid w:val="00183B0D"/>
    <w:rsid w:val="001847E4"/>
    <w:rsid w:val="00184FFA"/>
    <w:rsid w:val="0018597D"/>
    <w:rsid w:val="00185BCA"/>
    <w:rsid w:val="00186E1E"/>
    <w:rsid w:val="00190763"/>
    <w:rsid w:val="00190A15"/>
    <w:rsid w:val="00190BF5"/>
    <w:rsid w:val="001918FC"/>
    <w:rsid w:val="00195AAB"/>
    <w:rsid w:val="00195ABC"/>
    <w:rsid w:val="00196293"/>
    <w:rsid w:val="001969DF"/>
    <w:rsid w:val="0019724D"/>
    <w:rsid w:val="00197B49"/>
    <w:rsid w:val="001A02CD"/>
    <w:rsid w:val="001A1B6F"/>
    <w:rsid w:val="001A2663"/>
    <w:rsid w:val="001A2A2C"/>
    <w:rsid w:val="001A3A55"/>
    <w:rsid w:val="001A3AAD"/>
    <w:rsid w:val="001A404D"/>
    <w:rsid w:val="001A47B3"/>
    <w:rsid w:val="001A5762"/>
    <w:rsid w:val="001A6591"/>
    <w:rsid w:val="001A6648"/>
    <w:rsid w:val="001B29C9"/>
    <w:rsid w:val="001B3212"/>
    <w:rsid w:val="001B69E0"/>
    <w:rsid w:val="001C054D"/>
    <w:rsid w:val="001C1540"/>
    <w:rsid w:val="001C1586"/>
    <w:rsid w:val="001C1591"/>
    <w:rsid w:val="001C20F3"/>
    <w:rsid w:val="001C2186"/>
    <w:rsid w:val="001C263E"/>
    <w:rsid w:val="001C3170"/>
    <w:rsid w:val="001C334D"/>
    <w:rsid w:val="001C347D"/>
    <w:rsid w:val="001C3C2A"/>
    <w:rsid w:val="001C42B0"/>
    <w:rsid w:val="001C5C78"/>
    <w:rsid w:val="001C6312"/>
    <w:rsid w:val="001C6342"/>
    <w:rsid w:val="001C7E6C"/>
    <w:rsid w:val="001D0252"/>
    <w:rsid w:val="001D0371"/>
    <w:rsid w:val="001D047C"/>
    <w:rsid w:val="001D09D5"/>
    <w:rsid w:val="001D13AD"/>
    <w:rsid w:val="001D27F2"/>
    <w:rsid w:val="001D5CB5"/>
    <w:rsid w:val="001D6264"/>
    <w:rsid w:val="001D760B"/>
    <w:rsid w:val="001E0F28"/>
    <w:rsid w:val="001E1121"/>
    <w:rsid w:val="001E1309"/>
    <w:rsid w:val="001E1812"/>
    <w:rsid w:val="001E2861"/>
    <w:rsid w:val="001E2895"/>
    <w:rsid w:val="001E3635"/>
    <w:rsid w:val="001E5D6C"/>
    <w:rsid w:val="001E5EE2"/>
    <w:rsid w:val="001E6819"/>
    <w:rsid w:val="001E6C50"/>
    <w:rsid w:val="001E6F89"/>
    <w:rsid w:val="001F02D7"/>
    <w:rsid w:val="001F0568"/>
    <w:rsid w:val="001F0C8F"/>
    <w:rsid w:val="001F10F2"/>
    <w:rsid w:val="001F12FA"/>
    <w:rsid w:val="001F232E"/>
    <w:rsid w:val="001F2790"/>
    <w:rsid w:val="001F2B8F"/>
    <w:rsid w:val="001F2E61"/>
    <w:rsid w:val="001F3392"/>
    <w:rsid w:val="001F434D"/>
    <w:rsid w:val="001F498E"/>
    <w:rsid w:val="001F502E"/>
    <w:rsid w:val="001F5891"/>
    <w:rsid w:val="001F5AB5"/>
    <w:rsid w:val="001F5DBD"/>
    <w:rsid w:val="001F5E6C"/>
    <w:rsid w:val="001F6BF2"/>
    <w:rsid w:val="001F7592"/>
    <w:rsid w:val="001F7D7E"/>
    <w:rsid w:val="002017D9"/>
    <w:rsid w:val="00202D58"/>
    <w:rsid w:val="0020512B"/>
    <w:rsid w:val="00205295"/>
    <w:rsid w:val="002055E6"/>
    <w:rsid w:val="002057A7"/>
    <w:rsid w:val="00205E30"/>
    <w:rsid w:val="00206615"/>
    <w:rsid w:val="0020726B"/>
    <w:rsid w:val="002101D3"/>
    <w:rsid w:val="002103CB"/>
    <w:rsid w:val="0021130D"/>
    <w:rsid w:val="00211BF9"/>
    <w:rsid w:val="00215424"/>
    <w:rsid w:val="00216B09"/>
    <w:rsid w:val="00217C5A"/>
    <w:rsid w:val="0022067E"/>
    <w:rsid w:val="002224A8"/>
    <w:rsid w:val="00222636"/>
    <w:rsid w:val="002234FD"/>
    <w:rsid w:val="00223E69"/>
    <w:rsid w:val="00224DA8"/>
    <w:rsid w:val="00225D74"/>
    <w:rsid w:val="00226D08"/>
    <w:rsid w:val="002278D6"/>
    <w:rsid w:val="00230A16"/>
    <w:rsid w:val="00230F50"/>
    <w:rsid w:val="00231FCC"/>
    <w:rsid w:val="00232941"/>
    <w:rsid w:val="00233A6E"/>
    <w:rsid w:val="0023553E"/>
    <w:rsid w:val="00235AD9"/>
    <w:rsid w:val="002367BC"/>
    <w:rsid w:val="00236E44"/>
    <w:rsid w:val="0023745B"/>
    <w:rsid w:val="00237E76"/>
    <w:rsid w:val="00240EED"/>
    <w:rsid w:val="00240FB1"/>
    <w:rsid w:val="002414D8"/>
    <w:rsid w:val="002414F6"/>
    <w:rsid w:val="00241E9D"/>
    <w:rsid w:val="00242009"/>
    <w:rsid w:val="002430A6"/>
    <w:rsid w:val="00243BE9"/>
    <w:rsid w:val="00245282"/>
    <w:rsid w:val="00245E99"/>
    <w:rsid w:val="00245F31"/>
    <w:rsid w:val="00246125"/>
    <w:rsid w:val="00246521"/>
    <w:rsid w:val="00247504"/>
    <w:rsid w:val="00247E6E"/>
    <w:rsid w:val="002501E4"/>
    <w:rsid w:val="00251505"/>
    <w:rsid w:val="00251C52"/>
    <w:rsid w:val="00252D72"/>
    <w:rsid w:val="00253B80"/>
    <w:rsid w:val="0025422B"/>
    <w:rsid w:val="002556B7"/>
    <w:rsid w:val="00255746"/>
    <w:rsid w:val="0025593C"/>
    <w:rsid w:val="002559D8"/>
    <w:rsid w:val="00256095"/>
    <w:rsid w:val="002564D8"/>
    <w:rsid w:val="00256638"/>
    <w:rsid w:val="00256CE2"/>
    <w:rsid w:val="002605C5"/>
    <w:rsid w:val="00261275"/>
    <w:rsid w:val="002626E6"/>
    <w:rsid w:val="00263271"/>
    <w:rsid w:val="00263D63"/>
    <w:rsid w:val="00264B2F"/>
    <w:rsid w:val="00264D4F"/>
    <w:rsid w:val="00265495"/>
    <w:rsid w:val="002656ED"/>
    <w:rsid w:val="002659F1"/>
    <w:rsid w:val="00265FFA"/>
    <w:rsid w:val="0026610F"/>
    <w:rsid w:val="00266D93"/>
    <w:rsid w:val="00266DDA"/>
    <w:rsid w:val="00267C80"/>
    <w:rsid w:val="002702C1"/>
    <w:rsid w:val="00270B64"/>
    <w:rsid w:val="00271732"/>
    <w:rsid w:val="00271CBF"/>
    <w:rsid w:val="0027231E"/>
    <w:rsid w:val="00272A70"/>
    <w:rsid w:val="00273389"/>
    <w:rsid w:val="00273540"/>
    <w:rsid w:val="0027440D"/>
    <w:rsid w:val="002751F7"/>
    <w:rsid w:val="00276FAC"/>
    <w:rsid w:val="002776F0"/>
    <w:rsid w:val="00281621"/>
    <w:rsid w:val="00281C15"/>
    <w:rsid w:val="002821BC"/>
    <w:rsid w:val="0028303F"/>
    <w:rsid w:val="00283D7C"/>
    <w:rsid w:val="0028500D"/>
    <w:rsid w:val="00285F8C"/>
    <w:rsid w:val="0028616E"/>
    <w:rsid w:val="002863CA"/>
    <w:rsid w:val="00286836"/>
    <w:rsid w:val="0028704C"/>
    <w:rsid w:val="0028782E"/>
    <w:rsid w:val="00287AA5"/>
    <w:rsid w:val="0029034E"/>
    <w:rsid w:val="00290AC1"/>
    <w:rsid w:val="00290D4B"/>
    <w:rsid w:val="00290E5A"/>
    <w:rsid w:val="00291869"/>
    <w:rsid w:val="00291A1B"/>
    <w:rsid w:val="002928C4"/>
    <w:rsid w:val="002930DE"/>
    <w:rsid w:val="002935E2"/>
    <w:rsid w:val="00293694"/>
    <w:rsid w:val="00293A8A"/>
    <w:rsid w:val="0029462F"/>
    <w:rsid w:val="00295B21"/>
    <w:rsid w:val="00295F26"/>
    <w:rsid w:val="00296F3A"/>
    <w:rsid w:val="002A0C33"/>
    <w:rsid w:val="002A111E"/>
    <w:rsid w:val="002A2A2C"/>
    <w:rsid w:val="002A2EE9"/>
    <w:rsid w:val="002A3C7C"/>
    <w:rsid w:val="002A5E97"/>
    <w:rsid w:val="002A68F1"/>
    <w:rsid w:val="002A6DD7"/>
    <w:rsid w:val="002A7071"/>
    <w:rsid w:val="002A74B1"/>
    <w:rsid w:val="002B039A"/>
    <w:rsid w:val="002B1048"/>
    <w:rsid w:val="002B2125"/>
    <w:rsid w:val="002B2269"/>
    <w:rsid w:val="002B3D17"/>
    <w:rsid w:val="002B3F47"/>
    <w:rsid w:val="002B4158"/>
    <w:rsid w:val="002B5714"/>
    <w:rsid w:val="002B5C83"/>
    <w:rsid w:val="002B5ED1"/>
    <w:rsid w:val="002B7710"/>
    <w:rsid w:val="002C0482"/>
    <w:rsid w:val="002C07B8"/>
    <w:rsid w:val="002C0ACB"/>
    <w:rsid w:val="002C1717"/>
    <w:rsid w:val="002C17A6"/>
    <w:rsid w:val="002C238F"/>
    <w:rsid w:val="002C2BD0"/>
    <w:rsid w:val="002C2E61"/>
    <w:rsid w:val="002C374B"/>
    <w:rsid w:val="002C3B3D"/>
    <w:rsid w:val="002C517E"/>
    <w:rsid w:val="002C5532"/>
    <w:rsid w:val="002D019C"/>
    <w:rsid w:val="002D1DC4"/>
    <w:rsid w:val="002D22C1"/>
    <w:rsid w:val="002D4B23"/>
    <w:rsid w:val="002D5182"/>
    <w:rsid w:val="002D66BA"/>
    <w:rsid w:val="002D76AC"/>
    <w:rsid w:val="002E05C1"/>
    <w:rsid w:val="002E0720"/>
    <w:rsid w:val="002E09CB"/>
    <w:rsid w:val="002E202B"/>
    <w:rsid w:val="002E281A"/>
    <w:rsid w:val="002E2D78"/>
    <w:rsid w:val="002E2E5A"/>
    <w:rsid w:val="002E42DF"/>
    <w:rsid w:val="002E4693"/>
    <w:rsid w:val="002E53F7"/>
    <w:rsid w:val="002E60D8"/>
    <w:rsid w:val="002E6C1D"/>
    <w:rsid w:val="002E7277"/>
    <w:rsid w:val="002E79AB"/>
    <w:rsid w:val="002E7F1E"/>
    <w:rsid w:val="002F0756"/>
    <w:rsid w:val="002F0D8D"/>
    <w:rsid w:val="002F15C2"/>
    <w:rsid w:val="002F21B1"/>
    <w:rsid w:val="002F2392"/>
    <w:rsid w:val="002F2F91"/>
    <w:rsid w:val="002F4113"/>
    <w:rsid w:val="002F4827"/>
    <w:rsid w:val="002F5F89"/>
    <w:rsid w:val="002F7A0B"/>
    <w:rsid w:val="002F7B2F"/>
    <w:rsid w:val="002F7DA0"/>
    <w:rsid w:val="003015BD"/>
    <w:rsid w:val="0030384C"/>
    <w:rsid w:val="003039DB"/>
    <w:rsid w:val="00304424"/>
    <w:rsid w:val="00304569"/>
    <w:rsid w:val="00305676"/>
    <w:rsid w:val="0030615B"/>
    <w:rsid w:val="00306B40"/>
    <w:rsid w:val="00306BFD"/>
    <w:rsid w:val="00306E84"/>
    <w:rsid w:val="00307F38"/>
    <w:rsid w:val="003106EC"/>
    <w:rsid w:val="00312195"/>
    <w:rsid w:val="0031258A"/>
    <w:rsid w:val="003125E5"/>
    <w:rsid w:val="00312F2C"/>
    <w:rsid w:val="00313A8C"/>
    <w:rsid w:val="003149CA"/>
    <w:rsid w:val="00315EB9"/>
    <w:rsid w:val="003162B4"/>
    <w:rsid w:val="003174A3"/>
    <w:rsid w:val="00317F8D"/>
    <w:rsid w:val="00320070"/>
    <w:rsid w:val="00320C92"/>
    <w:rsid w:val="00320D20"/>
    <w:rsid w:val="00321155"/>
    <w:rsid w:val="0032133A"/>
    <w:rsid w:val="0032161B"/>
    <w:rsid w:val="00321DF9"/>
    <w:rsid w:val="00322730"/>
    <w:rsid w:val="0032285C"/>
    <w:rsid w:val="00322B8B"/>
    <w:rsid w:val="003230FF"/>
    <w:rsid w:val="003244C1"/>
    <w:rsid w:val="003247AF"/>
    <w:rsid w:val="00324D7E"/>
    <w:rsid w:val="00325644"/>
    <w:rsid w:val="00325B7B"/>
    <w:rsid w:val="00326A0C"/>
    <w:rsid w:val="003274A4"/>
    <w:rsid w:val="003277B8"/>
    <w:rsid w:val="00330DAC"/>
    <w:rsid w:val="00331A74"/>
    <w:rsid w:val="00332BF5"/>
    <w:rsid w:val="00333EB8"/>
    <w:rsid w:val="00333F12"/>
    <w:rsid w:val="00334994"/>
    <w:rsid w:val="00335550"/>
    <w:rsid w:val="00335E52"/>
    <w:rsid w:val="00336554"/>
    <w:rsid w:val="003365E7"/>
    <w:rsid w:val="0033683B"/>
    <w:rsid w:val="00336DCA"/>
    <w:rsid w:val="0033724A"/>
    <w:rsid w:val="00337832"/>
    <w:rsid w:val="003379E5"/>
    <w:rsid w:val="0034017E"/>
    <w:rsid w:val="0034062C"/>
    <w:rsid w:val="00340F1E"/>
    <w:rsid w:val="003416BA"/>
    <w:rsid w:val="00342AB3"/>
    <w:rsid w:val="00342D93"/>
    <w:rsid w:val="00344A86"/>
    <w:rsid w:val="0034520A"/>
    <w:rsid w:val="00345ACB"/>
    <w:rsid w:val="003463EA"/>
    <w:rsid w:val="00346D43"/>
    <w:rsid w:val="00350050"/>
    <w:rsid w:val="0035008F"/>
    <w:rsid w:val="00350100"/>
    <w:rsid w:val="0035010A"/>
    <w:rsid w:val="0035134B"/>
    <w:rsid w:val="003515B0"/>
    <w:rsid w:val="00352850"/>
    <w:rsid w:val="00353C1E"/>
    <w:rsid w:val="00354160"/>
    <w:rsid w:val="003550D2"/>
    <w:rsid w:val="00355A48"/>
    <w:rsid w:val="00355AD3"/>
    <w:rsid w:val="00355DA5"/>
    <w:rsid w:val="00355FAA"/>
    <w:rsid w:val="0035674D"/>
    <w:rsid w:val="003571FD"/>
    <w:rsid w:val="00360796"/>
    <w:rsid w:val="003611F7"/>
    <w:rsid w:val="00361F8E"/>
    <w:rsid w:val="0036268B"/>
    <w:rsid w:val="00362E9D"/>
    <w:rsid w:val="00362ED5"/>
    <w:rsid w:val="0036338B"/>
    <w:rsid w:val="0036394F"/>
    <w:rsid w:val="00363AC2"/>
    <w:rsid w:val="0036450E"/>
    <w:rsid w:val="0036462C"/>
    <w:rsid w:val="00364861"/>
    <w:rsid w:val="00364879"/>
    <w:rsid w:val="00365B64"/>
    <w:rsid w:val="00365D02"/>
    <w:rsid w:val="00366379"/>
    <w:rsid w:val="00366A12"/>
    <w:rsid w:val="00367099"/>
    <w:rsid w:val="0036789B"/>
    <w:rsid w:val="00367E20"/>
    <w:rsid w:val="00367E88"/>
    <w:rsid w:val="0037002D"/>
    <w:rsid w:val="0037053E"/>
    <w:rsid w:val="0037127A"/>
    <w:rsid w:val="003714B6"/>
    <w:rsid w:val="0037309A"/>
    <w:rsid w:val="00373483"/>
    <w:rsid w:val="00375623"/>
    <w:rsid w:val="003763D7"/>
    <w:rsid w:val="0037664D"/>
    <w:rsid w:val="00377903"/>
    <w:rsid w:val="003809F2"/>
    <w:rsid w:val="00381345"/>
    <w:rsid w:val="00381A6F"/>
    <w:rsid w:val="00381F53"/>
    <w:rsid w:val="00382038"/>
    <w:rsid w:val="003834CA"/>
    <w:rsid w:val="0038392F"/>
    <w:rsid w:val="00383B43"/>
    <w:rsid w:val="003846E2"/>
    <w:rsid w:val="00384D5B"/>
    <w:rsid w:val="00385487"/>
    <w:rsid w:val="0038662F"/>
    <w:rsid w:val="00386C06"/>
    <w:rsid w:val="00387331"/>
    <w:rsid w:val="003873B2"/>
    <w:rsid w:val="003906D3"/>
    <w:rsid w:val="003908EA"/>
    <w:rsid w:val="003918E9"/>
    <w:rsid w:val="00392E15"/>
    <w:rsid w:val="00392F02"/>
    <w:rsid w:val="003945D2"/>
    <w:rsid w:val="00394774"/>
    <w:rsid w:val="00395021"/>
    <w:rsid w:val="003950A0"/>
    <w:rsid w:val="0039539D"/>
    <w:rsid w:val="003960D5"/>
    <w:rsid w:val="00396702"/>
    <w:rsid w:val="003967BB"/>
    <w:rsid w:val="00396DC0"/>
    <w:rsid w:val="003971E3"/>
    <w:rsid w:val="00397436"/>
    <w:rsid w:val="00397900"/>
    <w:rsid w:val="00397CF1"/>
    <w:rsid w:val="003A3330"/>
    <w:rsid w:val="003A35A1"/>
    <w:rsid w:val="003A39C2"/>
    <w:rsid w:val="003A42F3"/>
    <w:rsid w:val="003A4599"/>
    <w:rsid w:val="003A490B"/>
    <w:rsid w:val="003A5607"/>
    <w:rsid w:val="003A5A06"/>
    <w:rsid w:val="003A5D8D"/>
    <w:rsid w:val="003A61BB"/>
    <w:rsid w:val="003A6267"/>
    <w:rsid w:val="003A70EF"/>
    <w:rsid w:val="003A7173"/>
    <w:rsid w:val="003B08AC"/>
    <w:rsid w:val="003B1EAD"/>
    <w:rsid w:val="003B1EF1"/>
    <w:rsid w:val="003B272D"/>
    <w:rsid w:val="003B4C3C"/>
    <w:rsid w:val="003B4DD2"/>
    <w:rsid w:val="003B550C"/>
    <w:rsid w:val="003B5559"/>
    <w:rsid w:val="003B5B50"/>
    <w:rsid w:val="003C0672"/>
    <w:rsid w:val="003C080C"/>
    <w:rsid w:val="003C1232"/>
    <w:rsid w:val="003C17DA"/>
    <w:rsid w:val="003C18E8"/>
    <w:rsid w:val="003C38C7"/>
    <w:rsid w:val="003C3B38"/>
    <w:rsid w:val="003C50C2"/>
    <w:rsid w:val="003C5A7C"/>
    <w:rsid w:val="003C69A3"/>
    <w:rsid w:val="003C721B"/>
    <w:rsid w:val="003C7705"/>
    <w:rsid w:val="003C79A1"/>
    <w:rsid w:val="003C7A6F"/>
    <w:rsid w:val="003D09B1"/>
    <w:rsid w:val="003D0AE0"/>
    <w:rsid w:val="003D1372"/>
    <w:rsid w:val="003D2215"/>
    <w:rsid w:val="003D45D9"/>
    <w:rsid w:val="003D55AC"/>
    <w:rsid w:val="003D5763"/>
    <w:rsid w:val="003D58E0"/>
    <w:rsid w:val="003D5A79"/>
    <w:rsid w:val="003D6292"/>
    <w:rsid w:val="003D68E8"/>
    <w:rsid w:val="003D69CC"/>
    <w:rsid w:val="003D7EEF"/>
    <w:rsid w:val="003E0017"/>
    <w:rsid w:val="003E0175"/>
    <w:rsid w:val="003E05E1"/>
    <w:rsid w:val="003E0AA9"/>
    <w:rsid w:val="003E0F78"/>
    <w:rsid w:val="003E1843"/>
    <w:rsid w:val="003E2186"/>
    <w:rsid w:val="003E240F"/>
    <w:rsid w:val="003E242C"/>
    <w:rsid w:val="003E2B05"/>
    <w:rsid w:val="003E2B57"/>
    <w:rsid w:val="003E2F38"/>
    <w:rsid w:val="003E2F76"/>
    <w:rsid w:val="003E3FBB"/>
    <w:rsid w:val="003E4022"/>
    <w:rsid w:val="003E42AE"/>
    <w:rsid w:val="003E5BD1"/>
    <w:rsid w:val="003E5BF3"/>
    <w:rsid w:val="003E6480"/>
    <w:rsid w:val="003E694A"/>
    <w:rsid w:val="003E6F7C"/>
    <w:rsid w:val="003E76F2"/>
    <w:rsid w:val="003F0F34"/>
    <w:rsid w:val="003F0FF4"/>
    <w:rsid w:val="003F1D34"/>
    <w:rsid w:val="003F2D80"/>
    <w:rsid w:val="003F30C1"/>
    <w:rsid w:val="003F313E"/>
    <w:rsid w:val="003F3372"/>
    <w:rsid w:val="003F340B"/>
    <w:rsid w:val="003F3D60"/>
    <w:rsid w:val="003F441F"/>
    <w:rsid w:val="003F4F2D"/>
    <w:rsid w:val="003F5871"/>
    <w:rsid w:val="003F5931"/>
    <w:rsid w:val="003F599A"/>
    <w:rsid w:val="003F6E16"/>
    <w:rsid w:val="003F7B9E"/>
    <w:rsid w:val="0040098D"/>
    <w:rsid w:val="004017C5"/>
    <w:rsid w:val="00401E4C"/>
    <w:rsid w:val="00402016"/>
    <w:rsid w:val="00402070"/>
    <w:rsid w:val="0040232F"/>
    <w:rsid w:val="00402978"/>
    <w:rsid w:val="00403277"/>
    <w:rsid w:val="00403A5F"/>
    <w:rsid w:val="00403AC1"/>
    <w:rsid w:val="00404582"/>
    <w:rsid w:val="00407C8F"/>
    <w:rsid w:val="00411B8E"/>
    <w:rsid w:val="00411C5D"/>
    <w:rsid w:val="0041436F"/>
    <w:rsid w:val="004152A7"/>
    <w:rsid w:val="00416179"/>
    <w:rsid w:val="00416498"/>
    <w:rsid w:val="00416E17"/>
    <w:rsid w:val="00417FFB"/>
    <w:rsid w:val="00420536"/>
    <w:rsid w:val="0042079D"/>
    <w:rsid w:val="00420F64"/>
    <w:rsid w:val="004217A0"/>
    <w:rsid w:val="00421F6E"/>
    <w:rsid w:val="004223EF"/>
    <w:rsid w:val="00422E01"/>
    <w:rsid w:val="00423D2B"/>
    <w:rsid w:val="00423F40"/>
    <w:rsid w:val="00424B1E"/>
    <w:rsid w:val="00425494"/>
    <w:rsid w:val="0042575B"/>
    <w:rsid w:val="004260A4"/>
    <w:rsid w:val="00426143"/>
    <w:rsid w:val="004269DD"/>
    <w:rsid w:val="004309F7"/>
    <w:rsid w:val="00430E1B"/>
    <w:rsid w:val="004313C1"/>
    <w:rsid w:val="00431B27"/>
    <w:rsid w:val="00431CB7"/>
    <w:rsid w:val="00432008"/>
    <w:rsid w:val="004325F7"/>
    <w:rsid w:val="00432ADC"/>
    <w:rsid w:val="00433A27"/>
    <w:rsid w:val="00434D6F"/>
    <w:rsid w:val="0043536F"/>
    <w:rsid w:val="0043563C"/>
    <w:rsid w:val="004356BC"/>
    <w:rsid w:val="004364E9"/>
    <w:rsid w:val="0043653B"/>
    <w:rsid w:val="00437684"/>
    <w:rsid w:val="00440456"/>
    <w:rsid w:val="00441172"/>
    <w:rsid w:val="0044211B"/>
    <w:rsid w:val="0044334F"/>
    <w:rsid w:val="00443A3B"/>
    <w:rsid w:val="00444503"/>
    <w:rsid w:val="004463AC"/>
    <w:rsid w:val="00447090"/>
    <w:rsid w:val="00447358"/>
    <w:rsid w:val="00447689"/>
    <w:rsid w:val="00447F14"/>
    <w:rsid w:val="00450759"/>
    <w:rsid w:val="004508B7"/>
    <w:rsid w:val="00450F32"/>
    <w:rsid w:val="0045134F"/>
    <w:rsid w:val="00452033"/>
    <w:rsid w:val="004529BF"/>
    <w:rsid w:val="00453137"/>
    <w:rsid w:val="00455053"/>
    <w:rsid w:val="004552CA"/>
    <w:rsid w:val="0045561C"/>
    <w:rsid w:val="00455D5D"/>
    <w:rsid w:val="00455E89"/>
    <w:rsid w:val="00455F15"/>
    <w:rsid w:val="00457E5B"/>
    <w:rsid w:val="00460212"/>
    <w:rsid w:val="00460DEE"/>
    <w:rsid w:val="0046251E"/>
    <w:rsid w:val="004636E8"/>
    <w:rsid w:val="00463C20"/>
    <w:rsid w:val="0046440B"/>
    <w:rsid w:val="004647B7"/>
    <w:rsid w:val="00465760"/>
    <w:rsid w:val="004657E9"/>
    <w:rsid w:val="00465E1D"/>
    <w:rsid w:val="004666A8"/>
    <w:rsid w:val="00466C3C"/>
    <w:rsid w:val="00466FAF"/>
    <w:rsid w:val="00467398"/>
    <w:rsid w:val="004676C4"/>
    <w:rsid w:val="0046795E"/>
    <w:rsid w:val="00467F7B"/>
    <w:rsid w:val="00470D12"/>
    <w:rsid w:val="004714C0"/>
    <w:rsid w:val="00471535"/>
    <w:rsid w:val="0047189A"/>
    <w:rsid w:val="00472255"/>
    <w:rsid w:val="004725C5"/>
    <w:rsid w:val="004728D3"/>
    <w:rsid w:val="00473326"/>
    <w:rsid w:val="00473479"/>
    <w:rsid w:val="0047385F"/>
    <w:rsid w:val="00473A7C"/>
    <w:rsid w:val="00474599"/>
    <w:rsid w:val="00474A66"/>
    <w:rsid w:val="00474DE7"/>
    <w:rsid w:val="00475307"/>
    <w:rsid w:val="00475E16"/>
    <w:rsid w:val="0047618D"/>
    <w:rsid w:val="00476A55"/>
    <w:rsid w:val="004770F7"/>
    <w:rsid w:val="0048139A"/>
    <w:rsid w:val="00481C1E"/>
    <w:rsid w:val="00481DED"/>
    <w:rsid w:val="00481E77"/>
    <w:rsid w:val="00482894"/>
    <w:rsid w:val="00482A8F"/>
    <w:rsid w:val="00482F78"/>
    <w:rsid w:val="004832DF"/>
    <w:rsid w:val="00483431"/>
    <w:rsid w:val="004846A1"/>
    <w:rsid w:val="00484DA5"/>
    <w:rsid w:val="00485A04"/>
    <w:rsid w:val="00485D78"/>
    <w:rsid w:val="004860E1"/>
    <w:rsid w:val="004863F3"/>
    <w:rsid w:val="00487139"/>
    <w:rsid w:val="0048757D"/>
    <w:rsid w:val="004875E3"/>
    <w:rsid w:val="0048798C"/>
    <w:rsid w:val="00487C84"/>
    <w:rsid w:val="0049015E"/>
    <w:rsid w:val="00490AC6"/>
    <w:rsid w:val="004914AF"/>
    <w:rsid w:val="004919D6"/>
    <w:rsid w:val="00491C19"/>
    <w:rsid w:val="00492D8A"/>
    <w:rsid w:val="0049302B"/>
    <w:rsid w:val="0049315F"/>
    <w:rsid w:val="00494627"/>
    <w:rsid w:val="00496A36"/>
    <w:rsid w:val="004973E4"/>
    <w:rsid w:val="00497415"/>
    <w:rsid w:val="004A117D"/>
    <w:rsid w:val="004A1726"/>
    <w:rsid w:val="004A172A"/>
    <w:rsid w:val="004A1BA1"/>
    <w:rsid w:val="004A1DE8"/>
    <w:rsid w:val="004A23A4"/>
    <w:rsid w:val="004A2951"/>
    <w:rsid w:val="004A2A46"/>
    <w:rsid w:val="004A2C7F"/>
    <w:rsid w:val="004A2CCA"/>
    <w:rsid w:val="004A40C0"/>
    <w:rsid w:val="004A49BE"/>
    <w:rsid w:val="004A523E"/>
    <w:rsid w:val="004A57FB"/>
    <w:rsid w:val="004A5FF1"/>
    <w:rsid w:val="004A61B7"/>
    <w:rsid w:val="004A6E34"/>
    <w:rsid w:val="004A72D8"/>
    <w:rsid w:val="004A7486"/>
    <w:rsid w:val="004A750D"/>
    <w:rsid w:val="004A7D62"/>
    <w:rsid w:val="004B0463"/>
    <w:rsid w:val="004B23DD"/>
    <w:rsid w:val="004B4291"/>
    <w:rsid w:val="004B4369"/>
    <w:rsid w:val="004B451A"/>
    <w:rsid w:val="004B4A1E"/>
    <w:rsid w:val="004B4C7E"/>
    <w:rsid w:val="004B5E26"/>
    <w:rsid w:val="004B6DFB"/>
    <w:rsid w:val="004C00A4"/>
    <w:rsid w:val="004C04C6"/>
    <w:rsid w:val="004C126F"/>
    <w:rsid w:val="004C38F2"/>
    <w:rsid w:val="004C3A6A"/>
    <w:rsid w:val="004C3E58"/>
    <w:rsid w:val="004C412B"/>
    <w:rsid w:val="004C43C5"/>
    <w:rsid w:val="004C4CCB"/>
    <w:rsid w:val="004C4D08"/>
    <w:rsid w:val="004C540B"/>
    <w:rsid w:val="004C5B4B"/>
    <w:rsid w:val="004C627C"/>
    <w:rsid w:val="004C6DE4"/>
    <w:rsid w:val="004C7684"/>
    <w:rsid w:val="004C7786"/>
    <w:rsid w:val="004D10A3"/>
    <w:rsid w:val="004D274A"/>
    <w:rsid w:val="004D27CD"/>
    <w:rsid w:val="004D6B27"/>
    <w:rsid w:val="004D6B58"/>
    <w:rsid w:val="004D78B5"/>
    <w:rsid w:val="004E0826"/>
    <w:rsid w:val="004E1490"/>
    <w:rsid w:val="004E223A"/>
    <w:rsid w:val="004E38C5"/>
    <w:rsid w:val="004E3DF8"/>
    <w:rsid w:val="004F0161"/>
    <w:rsid w:val="004F12AD"/>
    <w:rsid w:val="004F1708"/>
    <w:rsid w:val="004F1D78"/>
    <w:rsid w:val="004F202E"/>
    <w:rsid w:val="004F234E"/>
    <w:rsid w:val="004F373C"/>
    <w:rsid w:val="004F4C1D"/>
    <w:rsid w:val="004F5313"/>
    <w:rsid w:val="004F5EF6"/>
    <w:rsid w:val="004F608B"/>
    <w:rsid w:val="004F6767"/>
    <w:rsid w:val="004F6AF5"/>
    <w:rsid w:val="004F6C62"/>
    <w:rsid w:val="004F7296"/>
    <w:rsid w:val="00500C5D"/>
    <w:rsid w:val="0050307B"/>
    <w:rsid w:val="0050369B"/>
    <w:rsid w:val="00503CCC"/>
    <w:rsid w:val="00504934"/>
    <w:rsid w:val="00506C46"/>
    <w:rsid w:val="0050769E"/>
    <w:rsid w:val="0051351B"/>
    <w:rsid w:val="005137E2"/>
    <w:rsid w:val="0051386D"/>
    <w:rsid w:val="005147CA"/>
    <w:rsid w:val="00515170"/>
    <w:rsid w:val="00515784"/>
    <w:rsid w:val="00516CAF"/>
    <w:rsid w:val="005170B8"/>
    <w:rsid w:val="0051728A"/>
    <w:rsid w:val="005179AB"/>
    <w:rsid w:val="0052010B"/>
    <w:rsid w:val="00521100"/>
    <w:rsid w:val="00521869"/>
    <w:rsid w:val="00521C19"/>
    <w:rsid w:val="00521EDD"/>
    <w:rsid w:val="0052427C"/>
    <w:rsid w:val="005251DC"/>
    <w:rsid w:val="00525A2F"/>
    <w:rsid w:val="00525EF6"/>
    <w:rsid w:val="005269BB"/>
    <w:rsid w:val="00527A5D"/>
    <w:rsid w:val="005313B4"/>
    <w:rsid w:val="00531BCD"/>
    <w:rsid w:val="00531C66"/>
    <w:rsid w:val="00531D19"/>
    <w:rsid w:val="00531D5B"/>
    <w:rsid w:val="00532501"/>
    <w:rsid w:val="00534BEB"/>
    <w:rsid w:val="005350CD"/>
    <w:rsid w:val="005351E5"/>
    <w:rsid w:val="0053593A"/>
    <w:rsid w:val="00535B31"/>
    <w:rsid w:val="00536790"/>
    <w:rsid w:val="00537C0F"/>
    <w:rsid w:val="00540403"/>
    <w:rsid w:val="00540688"/>
    <w:rsid w:val="00540CFE"/>
    <w:rsid w:val="00541D9C"/>
    <w:rsid w:val="00541E7F"/>
    <w:rsid w:val="005420CC"/>
    <w:rsid w:val="00542159"/>
    <w:rsid w:val="0054228E"/>
    <w:rsid w:val="00543147"/>
    <w:rsid w:val="00543335"/>
    <w:rsid w:val="00543D11"/>
    <w:rsid w:val="00544445"/>
    <w:rsid w:val="005447DE"/>
    <w:rsid w:val="00544AA3"/>
    <w:rsid w:val="005458DF"/>
    <w:rsid w:val="00545A3B"/>
    <w:rsid w:val="00545EBE"/>
    <w:rsid w:val="00546024"/>
    <w:rsid w:val="005464B5"/>
    <w:rsid w:val="005465A0"/>
    <w:rsid w:val="005505A0"/>
    <w:rsid w:val="005509E0"/>
    <w:rsid w:val="00550C1F"/>
    <w:rsid w:val="005511B3"/>
    <w:rsid w:val="005514DA"/>
    <w:rsid w:val="00551530"/>
    <w:rsid w:val="00551654"/>
    <w:rsid w:val="00551E7F"/>
    <w:rsid w:val="00552BB8"/>
    <w:rsid w:val="00553BEB"/>
    <w:rsid w:val="00555270"/>
    <w:rsid w:val="00555E6C"/>
    <w:rsid w:val="00556454"/>
    <w:rsid w:val="00556B72"/>
    <w:rsid w:val="00556D96"/>
    <w:rsid w:val="00561768"/>
    <w:rsid w:val="00561EC2"/>
    <w:rsid w:val="00561EE1"/>
    <w:rsid w:val="00562714"/>
    <w:rsid w:val="005632A9"/>
    <w:rsid w:val="005638DF"/>
    <w:rsid w:val="005645BE"/>
    <w:rsid w:val="005663F9"/>
    <w:rsid w:val="00566848"/>
    <w:rsid w:val="00567B50"/>
    <w:rsid w:val="00570A4B"/>
    <w:rsid w:val="00571B83"/>
    <w:rsid w:val="00571BC4"/>
    <w:rsid w:val="00571D5B"/>
    <w:rsid w:val="00571E24"/>
    <w:rsid w:val="00573C34"/>
    <w:rsid w:val="00573DBD"/>
    <w:rsid w:val="00574BB6"/>
    <w:rsid w:val="00574D48"/>
    <w:rsid w:val="005751AA"/>
    <w:rsid w:val="00576252"/>
    <w:rsid w:val="005764C2"/>
    <w:rsid w:val="0057761A"/>
    <w:rsid w:val="00577F97"/>
    <w:rsid w:val="00580778"/>
    <w:rsid w:val="005825A0"/>
    <w:rsid w:val="00582E1C"/>
    <w:rsid w:val="00583972"/>
    <w:rsid w:val="00584BCC"/>
    <w:rsid w:val="0058574D"/>
    <w:rsid w:val="00585952"/>
    <w:rsid w:val="00585BA3"/>
    <w:rsid w:val="00585FA7"/>
    <w:rsid w:val="00586ABE"/>
    <w:rsid w:val="00586BE1"/>
    <w:rsid w:val="005871C9"/>
    <w:rsid w:val="0058720B"/>
    <w:rsid w:val="005877AC"/>
    <w:rsid w:val="005908B1"/>
    <w:rsid w:val="00590A46"/>
    <w:rsid w:val="00590CC6"/>
    <w:rsid w:val="005911FA"/>
    <w:rsid w:val="0059136D"/>
    <w:rsid w:val="005913A3"/>
    <w:rsid w:val="00591E8D"/>
    <w:rsid w:val="005922B0"/>
    <w:rsid w:val="00592F10"/>
    <w:rsid w:val="00593A84"/>
    <w:rsid w:val="005957EF"/>
    <w:rsid w:val="00595E30"/>
    <w:rsid w:val="005963AD"/>
    <w:rsid w:val="00596F05"/>
    <w:rsid w:val="00597496"/>
    <w:rsid w:val="005A09E8"/>
    <w:rsid w:val="005A1633"/>
    <w:rsid w:val="005A1C82"/>
    <w:rsid w:val="005A1EF4"/>
    <w:rsid w:val="005A202F"/>
    <w:rsid w:val="005A2462"/>
    <w:rsid w:val="005A3783"/>
    <w:rsid w:val="005A422A"/>
    <w:rsid w:val="005A60F1"/>
    <w:rsid w:val="005A62CB"/>
    <w:rsid w:val="005A7081"/>
    <w:rsid w:val="005A7C7D"/>
    <w:rsid w:val="005A7F6B"/>
    <w:rsid w:val="005B049A"/>
    <w:rsid w:val="005B1077"/>
    <w:rsid w:val="005B14E3"/>
    <w:rsid w:val="005B168D"/>
    <w:rsid w:val="005B18BC"/>
    <w:rsid w:val="005B1D3B"/>
    <w:rsid w:val="005B1D6D"/>
    <w:rsid w:val="005B1D91"/>
    <w:rsid w:val="005B22EF"/>
    <w:rsid w:val="005B28C4"/>
    <w:rsid w:val="005B3286"/>
    <w:rsid w:val="005B4604"/>
    <w:rsid w:val="005B4A13"/>
    <w:rsid w:val="005B4F9D"/>
    <w:rsid w:val="005B5057"/>
    <w:rsid w:val="005B5061"/>
    <w:rsid w:val="005B592B"/>
    <w:rsid w:val="005B6AB2"/>
    <w:rsid w:val="005B6C7F"/>
    <w:rsid w:val="005C028D"/>
    <w:rsid w:val="005C0DC6"/>
    <w:rsid w:val="005C17BF"/>
    <w:rsid w:val="005C1D28"/>
    <w:rsid w:val="005C21B7"/>
    <w:rsid w:val="005C28CA"/>
    <w:rsid w:val="005C3EE4"/>
    <w:rsid w:val="005C4495"/>
    <w:rsid w:val="005C4B31"/>
    <w:rsid w:val="005C60B0"/>
    <w:rsid w:val="005C6A94"/>
    <w:rsid w:val="005C75FB"/>
    <w:rsid w:val="005C77CF"/>
    <w:rsid w:val="005C7E00"/>
    <w:rsid w:val="005D0315"/>
    <w:rsid w:val="005D05A0"/>
    <w:rsid w:val="005D0B27"/>
    <w:rsid w:val="005D2BA5"/>
    <w:rsid w:val="005D3280"/>
    <w:rsid w:val="005D39B7"/>
    <w:rsid w:val="005D4814"/>
    <w:rsid w:val="005D4A57"/>
    <w:rsid w:val="005D56E9"/>
    <w:rsid w:val="005D5ACF"/>
    <w:rsid w:val="005D6205"/>
    <w:rsid w:val="005D6675"/>
    <w:rsid w:val="005D6A21"/>
    <w:rsid w:val="005D6A4F"/>
    <w:rsid w:val="005D7360"/>
    <w:rsid w:val="005D75DD"/>
    <w:rsid w:val="005E0A8F"/>
    <w:rsid w:val="005E2C0A"/>
    <w:rsid w:val="005E320F"/>
    <w:rsid w:val="005E36FE"/>
    <w:rsid w:val="005E3ED9"/>
    <w:rsid w:val="005E4587"/>
    <w:rsid w:val="005E4AD8"/>
    <w:rsid w:val="005E5031"/>
    <w:rsid w:val="005E505C"/>
    <w:rsid w:val="005E5482"/>
    <w:rsid w:val="005E5D70"/>
    <w:rsid w:val="005E666C"/>
    <w:rsid w:val="005E713C"/>
    <w:rsid w:val="005E7AA4"/>
    <w:rsid w:val="005E7CEB"/>
    <w:rsid w:val="005F0667"/>
    <w:rsid w:val="005F0B5C"/>
    <w:rsid w:val="005F0FCE"/>
    <w:rsid w:val="005F14B9"/>
    <w:rsid w:val="005F1BC5"/>
    <w:rsid w:val="005F1D16"/>
    <w:rsid w:val="005F264C"/>
    <w:rsid w:val="005F26AE"/>
    <w:rsid w:val="005F2898"/>
    <w:rsid w:val="005F2CA4"/>
    <w:rsid w:val="005F31C9"/>
    <w:rsid w:val="005F35A1"/>
    <w:rsid w:val="005F430F"/>
    <w:rsid w:val="005F47FE"/>
    <w:rsid w:val="005F4905"/>
    <w:rsid w:val="005F761A"/>
    <w:rsid w:val="005F7EBC"/>
    <w:rsid w:val="00601022"/>
    <w:rsid w:val="00601A5E"/>
    <w:rsid w:val="006021CC"/>
    <w:rsid w:val="00602588"/>
    <w:rsid w:val="00602C76"/>
    <w:rsid w:val="0060320C"/>
    <w:rsid w:val="006032EC"/>
    <w:rsid w:val="00603BDE"/>
    <w:rsid w:val="00603D5B"/>
    <w:rsid w:val="00603D7C"/>
    <w:rsid w:val="0060485B"/>
    <w:rsid w:val="00605669"/>
    <w:rsid w:val="006057FF"/>
    <w:rsid w:val="00605839"/>
    <w:rsid w:val="006058B5"/>
    <w:rsid w:val="00605A84"/>
    <w:rsid w:val="006102DC"/>
    <w:rsid w:val="00610B2E"/>
    <w:rsid w:val="00611D11"/>
    <w:rsid w:val="00612981"/>
    <w:rsid w:val="006139CF"/>
    <w:rsid w:val="006150F4"/>
    <w:rsid w:val="00615202"/>
    <w:rsid w:val="00616421"/>
    <w:rsid w:val="006167DB"/>
    <w:rsid w:val="00617C12"/>
    <w:rsid w:val="00621F35"/>
    <w:rsid w:val="006220DB"/>
    <w:rsid w:val="0062212D"/>
    <w:rsid w:val="006224A7"/>
    <w:rsid w:val="0062308D"/>
    <w:rsid w:val="006231EB"/>
    <w:rsid w:val="006239E8"/>
    <w:rsid w:val="00623E6A"/>
    <w:rsid w:val="00624BBE"/>
    <w:rsid w:val="006278D8"/>
    <w:rsid w:val="00627B1A"/>
    <w:rsid w:val="00627DD0"/>
    <w:rsid w:val="00630A56"/>
    <w:rsid w:val="00632926"/>
    <w:rsid w:val="00633026"/>
    <w:rsid w:val="00634D9B"/>
    <w:rsid w:val="00634E7D"/>
    <w:rsid w:val="00635BB0"/>
    <w:rsid w:val="00636136"/>
    <w:rsid w:val="0063645F"/>
    <w:rsid w:val="006368F4"/>
    <w:rsid w:val="00637900"/>
    <w:rsid w:val="0064178C"/>
    <w:rsid w:val="00642EF9"/>
    <w:rsid w:val="006435D0"/>
    <w:rsid w:val="00645E4A"/>
    <w:rsid w:val="00645EF0"/>
    <w:rsid w:val="006462B8"/>
    <w:rsid w:val="00647246"/>
    <w:rsid w:val="0064724A"/>
    <w:rsid w:val="00647AED"/>
    <w:rsid w:val="0065089A"/>
    <w:rsid w:val="00652F83"/>
    <w:rsid w:val="00653D41"/>
    <w:rsid w:val="006542F0"/>
    <w:rsid w:val="00654943"/>
    <w:rsid w:val="006549F7"/>
    <w:rsid w:val="00654D68"/>
    <w:rsid w:val="00654E6C"/>
    <w:rsid w:val="00655396"/>
    <w:rsid w:val="006558BF"/>
    <w:rsid w:val="00656234"/>
    <w:rsid w:val="00656599"/>
    <w:rsid w:val="006576C8"/>
    <w:rsid w:val="0066009E"/>
    <w:rsid w:val="00660E32"/>
    <w:rsid w:val="00660EC8"/>
    <w:rsid w:val="00660FEC"/>
    <w:rsid w:val="006620F8"/>
    <w:rsid w:val="0066225A"/>
    <w:rsid w:val="006637B6"/>
    <w:rsid w:val="0066418A"/>
    <w:rsid w:val="00664AFB"/>
    <w:rsid w:val="0066685A"/>
    <w:rsid w:val="00667247"/>
    <w:rsid w:val="00670259"/>
    <w:rsid w:val="0067089C"/>
    <w:rsid w:val="0067093D"/>
    <w:rsid w:val="006718C5"/>
    <w:rsid w:val="00672714"/>
    <w:rsid w:val="00672DB4"/>
    <w:rsid w:val="00672E66"/>
    <w:rsid w:val="00672EC1"/>
    <w:rsid w:val="0067354D"/>
    <w:rsid w:val="00675671"/>
    <w:rsid w:val="006756BA"/>
    <w:rsid w:val="006778E0"/>
    <w:rsid w:val="00677D58"/>
    <w:rsid w:val="00680827"/>
    <w:rsid w:val="00680FFA"/>
    <w:rsid w:val="006813CF"/>
    <w:rsid w:val="0068252B"/>
    <w:rsid w:val="00682A85"/>
    <w:rsid w:val="00684B6E"/>
    <w:rsid w:val="006858A3"/>
    <w:rsid w:val="00685A46"/>
    <w:rsid w:val="00685C71"/>
    <w:rsid w:val="006863FB"/>
    <w:rsid w:val="00686A5C"/>
    <w:rsid w:val="006901C1"/>
    <w:rsid w:val="0069094C"/>
    <w:rsid w:val="00690A97"/>
    <w:rsid w:val="00691181"/>
    <w:rsid w:val="00691D40"/>
    <w:rsid w:val="00692B6E"/>
    <w:rsid w:val="00692D6F"/>
    <w:rsid w:val="00692EC8"/>
    <w:rsid w:val="00694FE6"/>
    <w:rsid w:val="00695403"/>
    <w:rsid w:val="006959DD"/>
    <w:rsid w:val="00696EA8"/>
    <w:rsid w:val="006975CA"/>
    <w:rsid w:val="00697795"/>
    <w:rsid w:val="00697BAF"/>
    <w:rsid w:val="006A0464"/>
    <w:rsid w:val="006A092C"/>
    <w:rsid w:val="006A0A53"/>
    <w:rsid w:val="006A13DE"/>
    <w:rsid w:val="006A19A8"/>
    <w:rsid w:val="006A1A59"/>
    <w:rsid w:val="006A21F5"/>
    <w:rsid w:val="006A23A2"/>
    <w:rsid w:val="006A240F"/>
    <w:rsid w:val="006A2471"/>
    <w:rsid w:val="006A3DAE"/>
    <w:rsid w:val="006A5F3E"/>
    <w:rsid w:val="006A6791"/>
    <w:rsid w:val="006A720F"/>
    <w:rsid w:val="006A72BA"/>
    <w:rsid w:val="006B0181"/>
    <w:rsid w:val="006B08CA"/>
    <w:rsid w:val="006B1514"/>
    <w:rsid w:val="006B16DE"/>
    <w:rsid w:val="006B18C3"/>
    <w:rsid w:val="006B362A"/>
    <w:rsid w:val="006B3CF0"/>
    <w:rsid w:val="006B4028"/>
    <w:rsid w:val="006B40F3"/>
    <w:rsid w:val="006B4532"/>
    <w:rsid w:val="006B50E1"/>
    <w:rsid w:val="006B57F5"/>
    <w:rsid w:val="006B625E"/>
    <w:rsid w:val="006B6F25"/>
    <w:rsid w:val="006B6F5D"/>
    <w:rsid w:val="006B7A7C"/>
    <w:rsid w:val="006B7E7C"/>
    <w:rsid w:val="006C018D"/>
    <w:rsid w:val="006C12D2"/>
    <w:rsid w:val="006C31DA"/>
    <w:rsid w:val="006C3417"/>
    <w:rsid w:val="006C3794"/>
    <w:rsid w:val="006C3AD3"/>
    <w:rsid w:val="006C4B6A"/>
    <w:rsid w:val="006C4F62"/>
    <w:rsid w:val="006C558A"/>
    <w:rsid w:val="006C663F"/>
    <w:rsid w:val="006C6997"/>
    <w:rsid w:val="006C74DB"/>
    <w:rsid w:val="006D018B"/>
    <w:rsid w:val="006D195E"/>
    <w:rsid w:val="006D2241"/>
    <w:rsid w:val="006D2A26"/>
    <w:rsid w:val="006D32A2"/>
    <w:rsid w:val="006D498D"/>
    <w:rsid w:val="006D5107"/>
    <w:rsid w:val="006D5249"/>
    <w:rsid w:val="006D56B4"/>
    <w:rsid w:val="006D5B29"/>
    <w:rsid w:val="006D5BFB"/>
    <w:rsid w:val="006D6676"/>
    <w:rsid w:val="006D68D1"/>
    <w:rsid w:val="006D6AB1"/>
    <w:rsid w:val="006D7536"/>
    <w:rsid w:val="006D7D1E"/>
    <w:rsid w:val="006E0096"/>
    <w:rsid w:val="006E338F"/>
    <w:rsid w:val="006E3E03"/>
    <w:rsid w:val="006E41B4"/>
    <w:rsid w:val="006E454D"/>
    <w:rsid w:val="006E48A4"/>
    <w:rsid w:val="006E52F2"/>
    <w:rsid w:val="006E54A3"/>
    <w:rsid w:val="006E5A30"/>
    <w:rsid w:val="006E5E6E"/>
    <w:rsid w:val="006E6F06"/>
    <w:rsid w:val="006E7CAE"/>
    <w:rsid w:val="006F0330"/>
    <w:rsid w:val="006F061F"/>
    <w:rsid w:val="006F08A1"/>
    <w:rsid w:val="006F10D2"/>
    <w:rsid w:val="006F1320"/>
    <w:rsid w:val="006F188B"/>
    <w:rsid w:val="006F2618"/>
    <w:rsid w:val="006F2DF2"/>
    <w:rsid w:val="006F4608"/>
    <w:rsid w:val="006F490A"/>
    <w:rsid w:val="006F5273"/>
    <w:rsid w:val="006F52B4"/>
    <w:rsid w:val="006F56E1"/>
    <w:rsid w:val="006F5D9C"/>
    <w:rsid w:val="006F74C4"/>
    <w:rsid w:val="00700C03"/>
    <w:rsid w:val="00701CB9"/>
    <w:rsid w:val="00701FB0"/>
    <w:rsid w:val="00704DC8"/>
    <w:rsid w:val="00705061"/>
    <w:rsid w:val="007054F9"/>
    <w:rsid w:val="00706CE1"/>
    <w:rsid w:val="00707A90"/>
    <w:rsid w:val="007108A1"/>
    <w:rsid w:val="00711465"/>
    <w:rsid w:val="00712461"/>
    <w:rsid w:val="00712A18"/>
    <w:rsid w:val="00712C38"/>
    <w:rsid w:val="00713B19"/>
    <w:rsid w:val="00713F1E"/>
    <w:rsid w:val="00714207"/>
    <w:rsid w:val="00714DF9"/>
    <w:rsid w:val="00715091"/>
    <w:rsid w:val="0071546A"/>
    <w:rsid w:val="00715723"/>
    <w:rsid w:val="00715CE7"/>
    <w:rsid w:val="00716402"/>
    <w:rsid w:val="007169A7"/>
    <w:rsid w:val="00716B49"/>
    <w:rsid w:val="00716D4D"/>
    <w:rsid w:val="00716ED2"/>
    <w:rsid w:val="00717784"/>
    <w:rsid w:val="00717BCB"/>
    <w:rsid w:val="007210C4"/>
    <w:rsid w:val="0072148F"/>
    <w:rsid w:val="00721A4D"/>
    <w:rsid w:val="00723870"/>
    <w:rsid w:val="00723A76"/>
    <w:rsid w:val="00725397"/>
    <w:rsid w:val="007259EB"/>
    <w:rsid w:val="00731CBB"/>
    <w:rsid w:val="00731EBB"/>
    <w:rsid w:val="00731F18"/>
    <w:rsid w:val="00733157"/>
    <w:rsid w:val="00733428"/>
    <w:rsid w:val="0073376E"/>
    <w:rsid w:val="00733D82"/>
    <w:rsid w:val="00735269"/>
    <w:rsid w:val="0073568E"/>
    <w:rsid w:val="007375F3"/>
    <w:rsid w:val="00737642"/>
    <w:rsid w:val="00737FA3"/>
    <w:rsid w:val="00737FB1"/>
    <w:rsid w:val="00740FB0"/>
    <w:rsid w:val="007415EE"/>
    <w:rsid w:val="007437AA"/>
    <w:rsid w:val="00743E36"/>
    <w:rsid w:val="00744858"/>
    <w:rsid w:val="0074606F"/>
    <w:rsid w:val="007467C0"/>
    <w:rsid w:val="00747D71"/>
    <w:rsid w:val="00747ECA"/>
    <w:rsid w:val="00750750"/>
    <w:rsid w:val="00750AD3"/>
    <w:rsid w:val="007514E7"/>
    <w:rsid w:val="007515E4"/>
    <w:rsid w:val="007529B8"/>
    <w:rsid w:val="00754098"/>
    <w:rsid w:val="0075486E"/>
    <w:rsid w:val="007548D7"/>
    <w:rsid w:val="00755CFD"/>
    <w:rsid w:val="00757160"/>
    <w:rsid w:val="007571DA"/>
    <w:rsid w:val="00760203"/>
    <w:rsid w:val="00760675"/>
    <w:rsid w:val="00760AFE"/>
    <w:rsid w:val="00760D38"/>
    <w:rsid w:val="00760E34"/>
    <w:rsid w:val="0076103E"/>
    <w:rsid w:val="0076134C"/>
    <w:rsid w:val="00761996"/>
    <w:rsid w:val="00761B9F"/>
    <w:rsid w:val="00762466"/>
    <w:rsid w:val="00762B19"/>
    <w:rsid w:val="0076320A"/>
    <w:rsid w:val="007639CC"/>
    <w:rsid w:val="00763DF3"/>
    <w:rsid w:val="00765A86"/>
    <w:rsid w:val="00767082"/>
    <w:rsid w:val="00767EC7"/>
    <w:rsid w:val="00767F9C"/>
    <w:rsid w:val="00770ACD"/>
    <w:rsid w:val="00771981"/>
    <w:rsid w:val="00771C1E"/>
    <w:rsid w:val="00771F5F"/>
    <w:rsid w:val="00772D8D"/>
    <w:rsid w:val="00772E28"/>
    <w:rsid w:val="007739F0"/>
    <w:rsid w:val="00773A8F"/>
    <w:rsid w:val="00774CA4"/>
    <w:rsid w:val="007772EF"/>
    <w:rsid w:val="00777CB2"/>
    <w:rsid w:val="00777E71"/>
    <w:rsid w:val="007803B8"/>
    <w:rsid w:val="00780865"/>
    <w:rsid w:val="007813E0"/>
    <w:rsid w:val="00781F8C"/>
    <w:rsid w:val="00782304"/>
    <w:rsid w:val="0078242F"/>
    <w:rsid w:val="007829DE"/>
    <w:rsid w:val="00784112"/>
    <w:rsid w:val="00785078"/>
    <w:rsid w:val="0078567C"/>
    <w:rsid w:val="00786685"/>
    <w:rsid w:val="00787420"/>
    <w:rsid w:val="00787515"/>
    <w:rsid w:val="00787C57"/>
    <w:rsid w:val="00790ECE"/>
    <w:rsid w:val="00791E21"/>
    <w:rsid w:val="00791F16"/>
    <w:rsid w:val="00792D49"/>
    <w:rsid w:val="007930D2"/>
    <w:rsid w:val="007932DF"/>
    <w:rsid w:val="00793AF7"/>
    <w:rsid w:val="00794060"/>
    <w:rsid w:val="00794A64"/>
    <w:rsid w:val="00795F0A"/>
    <w:rsid w:val="00796183"/>
    <w:rsid w:val="0079628C"/>
    <w:rsid w:val="00797248"/>
    <w:rsid w:val="00797667"/>
    <w:rsid w:val="007A0108"/>
    <w:rsid w:val="007A2005"/>
    <w:rsid w:val="007A226D"/>
    <w:rsid w:val="007A2366"/>
    <w:rsid w:val="007A2C6A"/>
    <w:rsid w:val="007A4591"/>
    <w:rsid w:val="007A4768"/>
    <w:rsid w:val="007A4A37"/>
    <w:rsid w:val="007A4CBD"/>
    <w:rsid w:val="007A4EDA"/>
    <w:rsid w:val="007A5030"/>
    <w:rsid w:val="007A54BF"/>
    <w:rsid w:val="007A559B"/>
    <w:rsid w:val="007A58FD"/>
    <w:rsid w:val="007A5985"/>
    <w:rsid w:val="007A5F12"/>
    <w:rsid w:val="007A6725"/>
    <w:rsid w:val="007A7F89"/>
    <w:rsid w:val="007B0114"/>
    <w:rsid w:val="007B1214"/>
    <w:rsid w:val="007B1305"/>
    <w:rsid w:val="007B1A7D"/>
    <w:rsid w:val="007B1CDC"/>
    <w:rsid w:val="007B3261"/>
    <w:rsid w:val="007B372B"/>
    <w:rsid w:val="007B38EF"/>
    <w:rsid w:val="007B3922"/>
    <w:rsid w:val="007B4185"/>
    <w:rsid w:val="007B52FC"/>
    <w:rsid w:val="007B541E"/>
    <w:rsid w:val="007B555D"/>
    <w:rsid w:val="007B69D5"/>
    <w:rsid w:val="007C0243"/>
    <w:rsid w:val="007C06F8"/>
    <w:rsid w:val="007C0A19"/>
    <w:rsid w:val="007C1153"/>
    <w:rsid w:val="007C2304"/>
    <w:rsid w:val="007C2503"/>
    <w:rsid w:val="007C33ED"/>
    <w:rsid w:val="007C42AD"/>
    <w:rsid w:val="007C469D"/>
    <w:rsid w:val="007C4C88"/>
    <w:rsid w:val="007C5393"/>
    <w:rsid w:val="007C5CD9"/>
    <w:rsid w:val="007C5F0F"/>
    <w:rsid w:val="007D02BB"/>
    <w:rsid w:val="007D17A6"/>
    <w:rsid w:val="007D1E1A"/>
    <w:rsid w:val="007D24FE"/>
    <w:rsid w:val="007D2EEE"/>
    <w:rsid w:val="007D38A4"/>
    <w:rsid w:val="007D4000"/>
    <w:rsid w:val="007D4107"/>
    <w:rsid w:val="007D569F"/>
    <w:rsid w:val="007D7331"/>
    <w:rsid w:val="007D74A3"/>
    <w:rsid w:val="007E0A10"/>
    <w:rsid w:val="007E10AC"/>
    <w:rsid w:val="007E28AC"/>
    <w:rsid w:val="007E402B"/>
    <w:rsid w:val="007E40E2"/>
    <w:rsid w:val="007E430B"/>
    <w:rsid w:val="007E43D8"/>
    <w:rsid w:val="007E5298"/>
    <w:rsid w:val="007E5704"/>
    <w:rsid w:val="007E5E94"/>
    <w:rsid w:val="007E6514"/>
    <w:rsid w:val="007E6664"/>
    <w:rsid w:val="007E66A3"/>
    <w:rsid w:val="007E6F0A"/>
    <w:rsid w:val="007E7BB5"/>
    <w:rsid w:val="007F03B2"/>
    <w:rsid w:val="007F04DB"/>
    <w:rsid w:val="007F0AC7"/>
    <w:rsid w:val="007F1CB1"/>
    <w:rsid w:val="007F5257"/>
    <w:rsid w:val="007F5445"/>
    <w:rsid w:val="007F5B5A"/>
    <w:rsid w:val="007F7572"/>
    <w:rsid w:val="0080305B"/>
    <w:rsid w:val="00803958"/>
    <w:rsid w:val="00805214"/>
    <w:rsid w:val="00805C3E"/>
    <w:rsid w:val="0080624D"/>
    <w:rsid w:val="00807FF8"/>
    <w:rsid w:val="00810A55"/>
    <w:rsid w:val="00810C47"/>
    <w:rsid w:val="00810D44"/>
    <w:rsid w:val="008114FA"/>
    <w:rsid w:val="0081160C"/>
    <w:rsid w:val="00811D4B"/>
    <w:rsid w:val="00812588"/>
    <w:rsid w:val="00813241"/>
    <w:rsid w:val="00813BB1"/>
    <w:rsid w:val="00813E98"/>
    <w:rsid w:val="00814B28"/>
    <w:rsid w:val="008152A0"/>
    <w:rsid w:val="008156E9"/>
    <w:rsid w:val="00815BF5"/>
    <w:rsid w:val="00815C84"/>
    <w:rsid w:val="00817E24"/>
    <w:rsid w:val="00821052"/>
    <w:rsid w:val="00821749"/>
    <w:rsid w:val="00821997"/>
    <w:rsid w:val="00822AB4"/>
    <w:rsid w:val="008232CB"/>
    <w:rsid w:val="00823877"/>
    <w:rsid w:val="008241F3"/>
    <w:rsid w:val="00824539"/>
    <w:rsid w:val="00824653"/>
    <w:rsid w:val="00824707"/>
    <w:rsid w:val="00824A01"/>
    <w:rsid w:val="00825266"/>
    <w:rsid w:val="00825D76"/>
    <w:rsid w:val="00825E30"/>
    <w:rsid w:val="008264E2"/>
    <w:rsid w:val="00826616"/>
    <w:rsid w:val="00826DED"/>
    <w:rsid w:val="00827302"/>
    <w:rsid w:val="0082759C"/>
    <w:rsid w:val="00827A6D"/>
    <w:rsid w:val="00827D04"/>
    <w:rsid w:val="00831408"/>
    <w:rsid w:val="00831FEE"/>
    <w:rsid w:val="0083235A"/>
    <w:rsid w:val="0083460C"/>
    <w:rsid w:val="008359AE"/>
    <w:rsid w:val="00835DDB"/>
    <w:rsid w:val="00835E28"/>
    <w:rsid w:val="008365C0"/>
    <w:rsid w:val="008378D4"/>
    <w:rsid w:val="00840578"/>
    <w:rsid w:val="00840B9E"/>
    <w:rsid w:val="00840FAD"/>
    <w:rsid w:val="008416A9"/>
    <w:rsid w:val="00842D0D"/>
    <w:rsid w:val="00842D6E"/>
    <w:rsid w:val="0084324C"/>
    <w:rsid w:val="00844865"/>
    <w:rsid w:val="008448CA"/>
    <w:rsid w:val="008449E1"/>
    <w:rsid w:val="0084510D"/>
    <w:rsid w:val="00845F38"/>
    <w:rsid w:val="00846CA5"/>
    <w:rsid w:val="00850A88"/>
    <w:rsid w:val="00851470"/>
    <w:rsid w:val="008519CE"/>
    <w:rsid w:val="00851DDC"/>
    <w:rsid w:val="008520D7"/>
    <w:rsid w:val="008521D2"/>
    <w:rsid w:val="008529FC"/>
    <w:rsid w:val="00853352"/>
    <w:rsid w:val="00853476"/>
    <w:rsid w:val="00853824"/>
    <w:rsid w:val="00854121"/>
    <w:rsid w:val="00854AC5"/>
    <w:rsid w:val="00855BA1"/>
    <w:rsid w:val="00856488"/>
    <w:rsid w:val="00856F03"/>
    <w:rsid w:val="00857F11"/>
    <w:rsid w:val="00860A3F"/>
    <w:rsid w:val="0086143C"/>
    <w:rsid w:val="00862D15"/>
    <w:rsid w:val="008637BE"/>
    <w:rsid w:val="0086384B"/>
    <w:rsid w:val="00863D5F"/>
    <w:rsid w:val="00866090"/>
    <w:rsid w:val="00866331"/>
    <w:rsid w:val="0086633D"/>
    <w:rsid w:val="00870E8E"/>
    <w:rsid w:val="00872E29"/>
    <w:rsid w:val="00873039"/>
    <w:rsid w:val="008733FB"/>
    <w:rsid w:val="0087394F"/>
    <w:rsid w:val="00874621"/>
    <w:rsid w:val="00874715"/>
    <w:rsid w:val="008749F2"/>
    <w:rsid w:val="008752D5"/>
    <w:rsid w:val="00876759"/>
    <w:rsid w:val="008769A0"/>
    <w:rsid w:val="0087751B"/>
    <w:rsid w:val="00877E79"/>
    <w:rsid w:val="0088011C"/>
    <w:rsid w:val="0088015B"/>
    <w:rsid w:val="0088135D"/>
    <w:rsid w:val="00881C82"/>
    <w:rsid w:val="008821E3"/>
    <w:rsid w:val="0088290B"/>
    <w:rsid w:val="00882940"/>
    <w:rsid w:val="00884BB7"/>
    <w:rsid w:val="00884DB3"/>
    <w:rsid w:val="008856A3"/>
    <w:rsid w:val="00885D3B"/>
    <w:rsid w:val="00885DAC"/>
    <w:rsid w:val="00885ED9"/>
    <w:rsid w:val="0088600C"/>
    <w:rsid w:val="0088608E"/>
    <w:rsid w:val="008867B8"/>
    <w:rsid w:val="00887A66"/>
    <w:rsid w:val="0089016F"/>
    <w:rsid w:val="008903E0"/>
    <w:rsid w:val="00890486"/>
    <w:rsid w:val="00890D9D"/>
    <w:rsid w:val="0089179D"/>
    <w:rsid w:val="00891A55"/>
    <w:rsid w:val="00891C62"/>
    <w:rsid w:val="00893402"/>
    <w:rsid w:val="00893744"/>
    <w:rsid w:val="00896B87"/>
    <w:rsid w:val="00896E45"/>
    <w:rsid w:val="0089703C"/>
    <w:rsid w:val="008970F4"/>
    <w:rsid w:val="00897898"/>
    <w:rsid w:val="008A0723"/>
    <w:rsid w:val="008A0A8B"/>
    <w:rsid w:val="008A1565"/>
    <w:rsid w:val="008A19D3"/>
    <w:rsid w:val="008A1F46"/>
    <w:rsid w:val="008A411A"/>
    <w:rsid w:val="008A4170"/>
    <w:rsid w:val="008A5DAE"/>
    <w:rsid w:val="008A6ED2"/>
    <w:rsid w:val="008A737B"/>
    <w:rsid w:val="008A73DA"/>
    <w:rsid w:val="008A7F47"/>
    <w:rsid w:val="008B0CDC"/>
    <w:rsid w:val="008B0E0F"/>
    <w:rsid w:val="008B1615"/>
    <w:rsid w:val="008B2175"/>
    <w:rsid w:val="008B426D"/>
    <w:rsid w:val="008B5087"/>
    <w:rsid w:val="008B50BC"/>
    <w:rsid w:val="008B5418"/>
    <w:rsid w:val="008B5F91"/>
    <w:rsid w:val="008B5FCF"/>
    <w:rsid w:val="008B6B53"/>
    <w:rsid w:val="008B6D3C"/>
    <w:rsid w:val="008B723C"/>
    <w:rsid w:val="008C18D2"/>
    <w:rsid w:val="008C21EC"/>
    <w:rsid w:val="008C27FF"/>
    <w:rsid w:val="008C54AB"/>
    <w:rsid w:val="008C5BAA"/>
    <w:rsid w:val="008C5DA9"/>
    <w:rsid w:val="008C7361"/>
    <w:rsid w:val="008D0AB5"/>
    <w:rsid w:val="008D0D3C"/>
    <w:rsid w:val="008D22DA"/>
    <w:rsid w:val="008D3A94"/>
    <w:rsid w:val="008D4444"/>
    <w:rsid w:val="008D4DB9"/>
    <w:rsid w:val="008D5A7E"/>
    <w:rsid w:val="008D5CC9"/>
    <w:rsid w:val="008D6C84"/>
    <w:rsid w:val="008D71B5"/>
    <w:rsid w:val="008D7360"/>
    <w:rsid w:val="008D7CF0"/>
    <w:rsid w:val="008E1C70"/>
    <w:rsid w:val="008E222B"/>
    <w:rsid w:val="008E3370"/>
    <w:rsid w:val="008E4747"/>
    <w:rsid w:val="008E4DA7"/>
    <w:rsid w:val="008E6A04"/>
    <w:rsid w:val="008E6B96"/>
    <w:rsid w:val="008E74C3"/>
    <w:rsid w:val="008F043C"/>
    <w:rsid w:val="008F0EA9"/>
    <w:rsid w:val="008F1AA1"/>
    <w:rsid w:val="008F2154"/>
    <w:rsid w:val="008F232D"/>
    <w:rsid w:val="008F45C9"/>
    <w:rsid w:val="008F49F0"/>
    <w:rsid w:val="008F4AC8"/>
    <w:rsid w:val="008F50ED"/>
    <w:rsid w:val="008F6056"/>
    <w:rsid w:val="008F6645"/>
    <w:rsid w:val="008F76CF"/>
    <w:rsid w:val="008F76F0"/>
    <w:rsid w:val="0090100D"/>
    <w:rsid w:val="009013C4"/>
    <w:rsid w:val="0090265E"/>
    <w:rsid w:val="00902E5E"/>
    <w:rsid w:val="00903435"/>
    <w:rsid w:val="00904250"/>
    <w:rsid w:val="00904AF6"/>
    <w:rsid w:val="00904E82"/>
    <w:rsid w:val="009054A4"/>
    <w:rsid w:val="00906712"/>
    <w:rsid w:val="00906743"/>
    <w:rsid w:val="00906A46"/>
    <w:rsid w:val="00907281"/>
    <w:rsid w:val="00907A8E"/>
    <w:rsid w:val="0091132F"/>
    <w:rsid w:val="00911AB3"/>
    <w:rsid w:val="00911E7B"/>
    <w:rsid w:val="009124B8"/>
    <w:rsid w:val="009138B7"/>
    <w:rsid w:val="009138CD"/>
    <w:rsid w:val="00914490"/>
    <w:rsid w:val="00914E2B"/>
    <w:rsid w:val="009158FD"/>
    <w:rsid w:val="00915EDA"/>
    <w:rsid w:val="0091720E"/>
    <w:rsid w:val="009173E8"/>
    <w:rsid w:val="00920E26"/>
    <w:rsid w:val="009227C2"/>
    <w:rsid w:val="00923397"/>
    <w:rsid w:val="0092379C"/>
    <w:rsid w:val="00924376"/>
    <w:rsid w:val="009251A1"/>
    <w:rsid w:val="009257F3"/>
    <w:rsid w:val="00925B93"/>
    <w:rsid w:val="00926260"/>
    <w:rsid w:val="00926592"/>
    <w:rsid w:val="009267C7"/>
    <w:rsid w:val="00926CCA"/>
    <w:rsid w:val="009274BB"/>
    <w:rsid w:val="00930E84"/>
    <w:rsid w:val="00930EF8"/>
    <w:rsid w:val="009315AD"/>
    <w:rsid w:val="00932CD5"/>
    <w:rsid w:val="00932DAE"/>
    <w:rsid w:val="00933426"/>
    <w:rsid w:val="00933580"/>
    <w:rsid w:val="0093387B"/>
    <w:rsid w:val="00933B63"/>
    <w:rsid w:val="00934535"/>
    <w:rsid w:val="00934D21"/>
    <w:rsid w:val="00935393"/>
    <w:rsid w:val="009354CE"/>
    <w:rsid w:val="00935946"/>
    <w:rsid w:val="009359FA"/>
    <w:rsid w:val="00935BE5"/>
    <w:rsid w:val="009365C0"/>
    <w:rsid w:val="00936D2E"/>
    <w:rsid w:val="0093725A"/>
    <w:rsid w:val="00937469"/>
    <w:rsid w:val="00937734"/>
    <w:rsid w:val="00937910"/>
    <w:rsid w:val="009401FE"/>
    <w:rsid w:val="009408DB"/>
    <w:rsid w:val="00941545"/>
    <w:rsid w:val="009415E6"/>
    <w:rsid w:val="00942046"/>
    <w:rsid w:val="00942247"/>
    <w:rsid w:val="0094270C"/>
    <w:rsid w:val="009427F9"/>
    <w:rsid w:val="00942F1E"/>
    <w:rsid w:val="009431DE"/>
    <w:rsid w:val="00943F38"/>
    <w:rsid w:val="0094499E"/>
    <w:rsid w:val="009450C9"/>
    <w:rsid w:val="009454DB"/>
    <w:rsid w:val="009456C5"/>
    <w:rsid w:val="00945F8E"/>
    <w:rsid w:val="00946922"/>
    <w:rsid w:val="00946B5E"/>
    <w:rsid w:val="00947A18"/>
    <w:rsid w:val="00950503"/>
    <w:rsid w:val="00950F4C"/>
    <w:rsid w:val="00951028"/>
    <w:rsid w:val="00951D87"/>
    <w:rsid w:val="009523C8"/>
    <w:rsid w:val="00952996"/>
    <w:rsid w:val="00952F2B"/>
    <w:rsid w:val="0095367E"/>
    <w:rsid w:val="00954446"/>
    <w:rsid w:val="00956603"/>
    <w:rsid w:val="0095761C"/>
    <w:rsid w:val="00960735"/>
    <w:rsid w:val="009608C8"/>
    <w:rsid w:val="00960A31"/>
    <w:rsid w:val="00960A6D"/>
    <w:rsid w:val="009611D8"/>
    <w:rsid w:val="00961A17"/>
    <w:rsid w:val="00962121"/>
    <w:rsid w:val="00963E12"/>
    <w:rsid w:val="0096429E"/>
    <w:rsid w:val="009648DC"/>
    <w:rsid w:val="00964C5A"/>
    <w:rsid w:val="00966592"/>
    <w:rsid w:val="009667BF"/>
    <w:rsid w:val="00966C55"/>
    <w:rsid w:val="009673A5"/>
    <w:rsid w:val="0097048A"/>
    <w:rsid w:val="0097075C"/>
    <w:rsid w:val="00971557"/>
    <w:rsid w:val="00971625"/>
    <w:rsid w:val="00971E30"/>
    <w:rsid w:val="00972512"/>
    <w:rsid w:val="00972A0A"/>
    <w:rsid w:val="00973329"/>
    <w:rsid w:val="00973E10"/>
    <w:rsid w:val="00974AA3"/>
    <w:rsid w:val="00974F0C"/>
    <w:rsid w:val="00977663"/>
    <w:rsid w:val="00977A57"/>
    <w:rsid w:val="00977E7F"/>
    <w:rsid w:val="00977F02"/>
    <w:rsid w:val="00981919"/>
    <w:rsid w:val="00982798"/>
    <w:rsid w:val="00982A93"/>
    <w:rsid w:val="00982DFE"/>
    <w:rsid w:val="00982F07"/>
    <w:rsid w:val="00983CBC"/>
    <w:rsid w:val="00983DCB"/>
    <w:rsid w:val="00985541"/>
    <w:rsid w:val="00985727"/>
    <w:rsid w:val="00986481"/>
    <w:rsid w:val="00987302"/>
    <w:rsid w:val="00987EED"/>
    <w:rsid w:val="00990959"/>
    <w:rsid w:val="00990B77"/>
    <w:rsid w:val="00991049"/>
    <w:rsid w:val="0099126C"/>
    <w:rsid w:val="009917AA"/>
    <w:rsid w:val="009930BD"/>
    <w:rsid w:val="00993775"/>
    <w:rsid w:val="009939BC"/>
    <w:rsid w:val="00993EAF"/>
    <w:rsid w:val="00994689"/>
    <w:rsid w:val="0099487C"/>
    <w:rsid w:val="00994B88"/>
    <w:rsid w:val="00994F1D"/>
    <w:rsid w:val="00995784"/>
    <w:rsid w:val="009959CD"/>
    <w:rsid w:val="00995ED8"/>
    <w:rsid w:val="00996A67"/>
    <w:rsid w:val="00996B01"/>
    <w:rsid w:val="0099703B"/>
    <w:rsid w:val="00997514"/>
    <w:rsid w:val="009977E0"/>
    <w:rsid w:val="009A0450"/>
    <w:rsid w:val="009A1B54"/>
    <w:rsid w:val="009A1FB4"/>
    <w:rsid w:val="009A20E6"/>
    <w:rsid w:val="009A24E8"/>
    <w:rsid w:val="009A2E26"/>
    <w:rsid w:val="009A33BC"/>
    <w:rsid w:val="009A3E53"/>
    <w:rsid w:val="009A42EB"/>
    <w:rsid w:val="009A49C6"/>
    <w:rsid w:val="009A4D75"/>
    <w:rsid w:val="009A6A60"/>
    <w:rsid w:val="009A75F2"/>
    <w:rsid w:val="009B0E83"/>
    <w:rsid w:val="009B2197"/>
    <w:rsid w:val="009B38DF"/>
    <w:rsid w:val="009B3F23"/>
    <w:rsid w:val="009B4496"/>
    <w:rsid w:val="009B48FF"/>
    <w:rsid w:val="009B4F5B"/>
    <w:rsid w:val="009B5EE5"/>
    <w:rsid w:val="009B60A4"/>
    <w:rsid w:val="009B749C"/>
    <w:rsid w:val="009B798F"/>
    <w:rsid w:val="009C0111"/>
    <w:rsid w:val="009C0598"/>
    <w:rsid w:val="009C0F49"/>
    <w:rsid w:val="009C1207"/>
    <w:rsid w:val="009C2394"/>
    <w:rsid w:val="009C25B1"/>
    <w:rsid w:val="009C359B"/>
    <w:rsid w:val="009C4263"/>
    <w:rsid w:val="009C4D9A"/>
    <w:rsid w:val="009C4E90"/>
    <w:rsid w:val="009C5074"/>
    <w:rsid w:val="009C5A4F"/>
    <w:rsid w:val="009C5F2B"/>
    <w:rsid w:val="009C77CA"/>
    <w:rsid w:val="009C7A70"/>
    <w:rsid w:val="009D0504"/>
    <w:rsid w:val="009D2336"/>
    <w:rsid w:val="009D27BE"/>
    <w:rsid w:val="009D2801"/>
    <w:rsid w:val="009D28A4"/>
    <w:rsid w:val="009D353E"/>
    <w:rsid w:val="009D45D2"/>
    <w:rsid w:val="009D4D1A"/>
    <w:rsid w:val="009D5DC1"/>
    <w:rsid w:val="009D6742"/>
    <w:rsid w:val="009D68A0"/>
    <w:rsid w:val="009D6B06"/>
    <w:rsid w:val="009D77BB"/>
    <w:rsid w:val="009D7B44"/>
    <w:rsid w:val="009E092C"/>
    <w:rsid w:val="009E09A2"/>
    <w:rsid w:val="009E15DA"/>
    <w:rsid w:val="009E2093"/>
    <w:rsid w:val="009E33FE"/>
    <w:rsid w:val="009E34D1"/>
    <w:rsid w:val="009E34E3"/>
    <w:rsid w:val="009E3946"/>
    <w:rsid w:val="009E3C36"/>
    <w:rsid w:val="009E425D"/>
    <w:rsid w:val="009E499D"/>
    <w:rsid w:val="009E4A2B"/>
    <w:rsid w:val="009E54B8"/>
    <w:rsid w:val="009E5FEC"/>
    <w:rsid w:val="009E7199"/>
    <w:rsid w:val="009E7364"/>
    <w:rsid w:val="009F1034"/>
    <w:rsid w:val="009F21B1"/>
    <w:rsid w:val="009F2578"/>
    <w:rsid w:val="009F3955"/>
    <w:rsid w:val="009F3AE7"/>
    <w:rsid w:val="009F48A4"/>
    <w:rsid w:val="009F5B55"/>
    <w:rsid w:val="009F633E"/>
    <w:rsid w:val="00A003CC"/>
    <w:rsid w:val="00A004B8"/>
    <w:rsid w:val="00A034C7"/>
    <w:rsid w:val="00A035CB"/>
    <w:rsid w:val="00A064BC"/>
    <w:rsid w:val="00A06B04"/>
    <w:rsid w:val="00A07D7A"/>
    <w:rsid w:val="00A105D7"/>
    <w:rsid w:val="00A10968"/>
    <w:rsid w:val="00A10E00"/>
    <w:rsid w:val="00A10FDA"/>
    <w:rsid w:val="00A12325"/>
    <w:rsid w:val="00A124CC"/>
    <w:rsid w:val="00A12734"/>
    <w:rsid w:val="00A13525"/>
    <w:rsid w:val="00A149FB"/>
    <w:rsid w:val="00A15753"/>
    <w:rsid w:val="00A15F40"/>
    <w:rsid w:val="00A16CC8"/>
    <w:rsid w:val="00A17EFE"/>
    <w:rsid w:val="00A20324"/>
    <w:rsid w:val="00A20741"/>
    <w:rsid w:val="00A20CAF"/>
    <w:rsid w:val="00A213AD"/>
    <w:rsid w:val="00A21946"/>
    <w:rsid w:val="00A21CAB"/>
    <w:rsid w:val="00A2207F"/>
    <w:rsid w:val="00A22CCF"/>
    <w:rsid w:val="00A23612"/>
    <w:rsid w:val="00A23EC3"/>
    <w:rsid w:val="00A24D4D"/>
    <w:rsid w:val="00A2586D"/>
    <w:rsid w:val="00A25936"/>
    <w:rsid w:val="00A25A68"/>
    <w:rsid w:val="00A263A1"/>
    <w:rsid w:val="00A26FBF"/>
    <w:rsid w:val="00A2708B"/>
    <w:rsid w:val="00A272E7"/>
    <w:rsid w:val="00A27C1E"/>
    <w:rsid w:val="00A30192"/>
    <w:rsid w:val="00A30AD2"/>
    <w:rsid w:val="00A31DAA"/>
    <w:rsid w:val="00A32469"/>
    <w:rsid w:val="00A32A37"/>
    <w:rsid w:val="00A335A1"/>
    <w:rsid w:val="00A3380D"/>
    <w:rsid w:val="00A33F0B"/>
    <w:rsid w:val="00A3525F"/>
    <w:rsid w:val="00A36127"/>
    <w:rsid w:val="00A37EF0"/>
    <w:rsid w:val="00A40062"/>
    <w:rsid w:val="00A410D7"/>
    <w:rsid w:val="00A41BE5"/>
    <w:rsid w:val="00A4406F"/>
    <w:rsid w:val="00A440A5"/>
    <w:rsid w:val="00A454B4"/>
    <w:rsid w:val="00A45E25"/>
    <w:rsid w:val="00A460B3"/>
    <w:rsid w:val="00A46218"/>
    <w:rsid w:val="00A470CA"/>
    <w:rsid w:val="00A471DF"/>
    <w:rsid w:val="00A47404"/>
    <w:rsid w:val="00A479BC"/>
    <w:rsid w:val="00A47AC7"/>
    <w:rsid w:val="00A508A6"/>
    <w:rsid w:val="00A510EB"/>
    <w:rsid w:val="00A5118E"/>
    <w:rsid w:val="00A51911"/>
    <w:rsid w:val="00A51B02"/>
    <w:rsid w:val="00A533EA"/>
    <w:rsid w:val="00A548E4"/>
    <w:rsid w:val="00A559DA"/>
    <w:rsid w:val="00A56912"/>
    <w:rsid w:val="00A60455"/>
    <w:rsid w:val="00A608D6"/>
    <w:rsid w:val="00A61FF0"/>
    <w:rsid w:val="00A62152"/>
    <w:rsid w:val="00A63824"/>
    <w:rsid w:val="00A63A15"/>
    <w:rsid w:val="00A63E01"/>
    <w:rsid w:val="00A65D16"/>
    <w:rsid w:val="00A666B8"/>
    <w:rsid w:val="00A70016"/>
    <w:rsid w:val="00A70AE8"/>
    <w:rsid w:val="00A7106A"/>
    <w:rsid w:val="00A71158"/>
    <w:rsid w:val="00A71B53"/>
    <w:rsid w:val="00A72074"/>
    <w:rsid w:val="00A72470"/>
    <w:rsid w:val="00A73779"/>
    <w:rsid w:val="00A73998"/>
    <w:rsid w:val="00A7438F"/>
    <w:rsid w:val="00A74A70"/>
    <w:rsid w:val="00A74F2C"/>
    <w:rsid w:val="00A74FAD"/>
    <w:rsid w:val="00A75752"/>
    <w:rsid w:val="00A76499"/>
    <w:rsid w:val="00A76B83"/>
    <w:rsid w:val="00A804D9"/>
    <w:rsid w:val="00A816F9"/>
    <w:rsid w:val="00A8191A"/>
    <w:rsid w:val="00A82B29"/>
    <w:rsid w:val="00A82D2B"/>
    <w:rsid w:val="00A832E0"/>
    <w:rsid w:val="00A84698"/>
    <w:rsid w:val="00A8488B"/>
    <w:rsid w:val="00A857C1"/>
    <w:rsid w:val="00A8608F"/>
    <w:rsid w:val="00A860D5"/>
    <w:rsid w:val="00A86813"/>
    <w:rsid w:val="00A86BB6"/>
    <w:rsid w:val="00A8769E"/>
    <w:rsid w:val="00A91CE1"/>
    <w:rsid w:val="00A91CEE"/>
    <w:rsid w:val="00A9289B"/>
    <w:rsid w:val="00A92B59"/>
    <w:rsid w:val="00A93FBA"/>
    <w:rsid w:val="00A9410C"/>
    <w:rsid w:val="00A941B9"/>
    <w:rsid w:val="00A9431A"/>
    <w:rsid w:val="00A94E1F"/>
    <w:rsid w:val="00A95107"/>
    <w:rsid w:val="00A9542C"/>
    <w:rsid w:val="00A95436"/>
    <w:rsid w:val="00A955D1"/>
    <w:rsid w:val="00A9568B"/>
    <w:rsid w:val="00A95E4F"/>
    <w:rsid w:val="00A9736B"/>
    <w:rsid w:val="00A979BA"/>
    <w:rsid w:val="00AA0111"/>
    <w:rsid w:val="00AA0D1F"/>
    <w:rsid w:val="00AA0EE8"/>
    <w:rsid w:val="00AA15A3"/>
    <w:rsid w:val="00AA20A5"/>
    <w:rsid w:val="00AA2993"/>
    <w:rsid w:val="00AA2A74"/>
    <w:rsid w:val="00AA2A80"/>
    <w:rsid w:val="00AA4121"/>
    <w:rsid w:val="00AA52B6"/>
    <w:rsid w:val="00AA5E8D"/>
    <w:rsid w:val="00AA7350"/>
    <w:rsid w:val="00AA77C5"/>
    <w:rsid w:val="00AA7FC7"/>
    <w:rsid w:val="00AB0F60"/>
    <w:rsid w:val="00AB1222"/>
    <w:rsid w:val="00AB1998"/>
    <w:rsid w:val="00AB2232"/>
    <w:rsid w:val="00AB29C8"/>
    <w:rsid w:val="00AB35A7"/>
    <w:rsid w:val="00AB4700"/>
    <w:rsid w:val="00AB7932"/>
    <w:rsid w:val="00AB7936"/>
    <w:rsid w:val="00AC1F31"/>
    <w:rsid w:val="00AC2C88"/>
    <w:rsid w:val="00AC2FAA"/>
    <w:rsid w:val="00AC3845"/>
    <w:rsid w:val="00AC4B41"/>
    <w:rsid w:val="00AC5E4D"/>
    <w:rsid w:val="00AC6487"/>
    <w:rsid w:val="00AC6764"/>
    <w:rsid w:val="00AC7182"/>
    <w:rsid w:val="00AC71BF"/>
    <w:rsid w:val="00AC7C6E"/>
    <w:rsid w:val="00AD0057"/>
    <w:rsid w:val="00AD04B4"/>
    <w:rsid w:val="00AD258D"/>
    <w:rsid w:val="00AD397F"/>
    <w:rsid w:val="00AD41BF"/>
    <w:rsid w:val="00AD52B6"/>
    <w:rsid w:val="00AD58D3"/>
    <w:rsid w:val="00AD5AA9"/>
    <w:rsid w:val="00AD6FC7"/>
    <w:rsid w:val="00AD74A1"/>
    <w:rsid w:val="00AE08B3"/>
    <w:rsid w:val="00AE0C09"/>
    <w:rsid w:val="00AE10E2"/>
    <w:rsid w:val="00AE152C"/>
    <w:rsid w:val="00AE1B82"/>
    <w:rsid w:val="00AE1E35"/>
    <w:rsid w:val="00AE23FD"/>
    <w:rsid w:val="00AE3071"/>
    <w:rsid w:val="00AE45A2"/>
    <w:rsid w:val="00AE4B0B"/>
    <w:rsid w:val="00AE674F"/>
    <w:rsid w:val="00AE6B15"/>
    <w:rsid w:val="00AE74BA"/>
    <w:rsid w:val="00AE78C6"/>
    <w:rsid w:val="00AE7B5A"/>
    <w:rsid w:val="00AE7E49"/>
    <w:rsid w:val="00AE7EC1"/>
    <w:rsid w:val="00AF0087"/>
    <w:rsid w:val="00AF0137"/>
    <w:rsid w:val="00AF013B"/>
    <w:rsid w:val="00AF02D9"/>
    <w:rsid w:val="00AF13E2"/>
    <w:rsid w:val="00AF1530"/>
    <w:rsid w:val="00AF4EC5"/>
    <w:rsid w:val="00AF587B"/>
    <w:rsid w:val="00AF674C"/>
    <w:rsid w:val="00AF6DC4"/>
    <w:rsid w:val="00AF72BB"/>
    <w:rsid w:val="00AF7F01"/>
    <w:rsid w:val="00B007F3"/>
    <w:rsid w:val="00B00A49"/>
    <w:rsid w:val="00B01847"/>
    <w:rsid w:val="00B019F2"/>
    <w:rsid w:val="00B01EE0"/>
    <w:rsid w:val="00B0404A"/>
    <w:rsid w:val="00B041AE"/>
    <w:rsid w:val="00B0446F"/>
    <w:rsid w:val="00B04495"/>
    <w:rsid w:val="00B04869"/>
    <w:rsid w:val="00B04CE9"/>
    <w:rsid w:val="00B04FA7"/>
    <w:rsid w:val="00B0590C"/>
    <w:rsid w:val="00B0601B"/>
    <w:rsid w:val="00B0621A"/>
    <w:rsid w:val="00B06FE5"/>
    <w:rsid w:val="00B1064E"/>
    <w:rsid w:val="00B1167B"/>
    <w:rsid w:val="00B13068"/>
    <w:rsid w:val="00B1352D"/>
    <w:rsid w:val="00B14293"/>
    <w:rsid w:val="00B14321"/>
    <w:rsid w:val="00B15D62"/>
    <w:rsid w:val="00B168D7"/>
    <w:rsid w:val="00B16AC7"/>
    <w:rsid w:val="00B207E8"/>
    <w:rsid w:val="00B20AB2"/>
    <w:rsid w:val="00B2255A"/>
    <w:rsid w:val="00B23105"/>
    <w:rsid w:val="00B23203"/>
    <w:rsid w:val="00B23325"/>
    <w:rsid w:val="00B23977"/>
    <w:rsid w:val="00B2593B"/>
    <w:rsid w:val="00B25A99"/>
    <w:rsid w:val="00B26B3D"/>
    <w:rsid w:val="00B27003"/>
    <w:rsid w:val="00B27946"/>
    <w:rsid w:val="00B30649"/>
    <w:rsid w:val="00B30839"/>
    <w:rsid w:val="00B31D13"/>
    <w:rsid w:val="00B31D6E"/>
    <w:rsid w:val="00B3203F"/>
    <w:rsid w:val="00B3417B"/>
    <w:rsid w:val="00B34537"/>
    <w:rsid w:val="00B3510B"/>
    <w:rsid w:val="00B35424"/>
    <w:rsid w:val="00B35634"/>
    <w:rsid w:val="00B35BCE"/>
    <w:rsid w:val="00B364BE"/>
    <w:rsid w:val="00B368FF"/>
    <w:rsid w:val="00B36A7C"/>
    <w:rsid w:val="00B36F89"/>
    <w:rsid w:val="00B41A8A"/>
    <w:rsid w:val="00B42A0D"/>
    <w:rsid w:val="00B43C8A"/>
    <w:rsid w:val="00B43FBC"/>
    <w:rsid w:val="00B4571D"/>
    <w:rsid w:val="00B45C8F"/>
    <w:rsid w:val="00B46034"/>
    <w:rsid w:val="00B46043"/>
    <w:rsid w:val="00B469D8"/>
    <w:rsid w:val="00B47025"/>
    <w:rsid w:val="00B473DD"/>
    <w:rsid w:val="00B477A8"/>
    <w:rsid w:val="00B50C22"/>
    <w:rsid w:val="00B50EA1"/>
    <w:rsid w:val="00B53060"/>
    <w:rsid w:val="00B530C4"/>
    <w:rsid w:val="00B5345E"/>
    <w:rsid w:val="00B538C4"/>
    <w:rsid w:val="00B541B0"/>
    <w:rsid w:val="00B54378"/>
    <w:rsid w:val="00B54E44"/>
    <w:rsid w:val="00B55C37"/>
    <w:rsid w:val="00B56F7C"/>
    <w:rsid w:val="00B572D2"/>
    <w:rsid w:val="00B57E82"/>
    <w:rsid w:val="00B6001E"/>
    <w:rsid w:val="00B61802"/>
    <w:rsid w:val="00B61C4B"/>
    <w:rsid w:val="00B62910"/>
    <w:rsid w:val="00B62E16"/>
    <w:rsid w:val="00B62E2C"/>
    <w:rsid w:val="00B634DF"/>
    <w:rsid w:val="00B636EC"/>
    <w:rsid w:val="00B63BA0"/>
    <w:rsid w:val="00B64015"/>
    <w:rsid w:val="00B64403"/>
    <w:rsid w:val="00B6486D"/>
    <w:rsid w:val="00B64E6F"/>
    <w:rsid w:val="00B6524B"/>
    <w:rsid w:val="00B65489"/>
    <w:rsid w:val="00B662F9"/>
    <w:rsid w:val="00B6636D"/>
    <w:rsid w:val="00B66E62"/>
    <w:rsid w:val="00B67972"/>
    <w:rsid w:val="00B67CC1"/>
    <w:rsid w:val="00B701AC"/>
    <w:rsid w:val="00B70CA2"/>
    <w:rsid w:val="00B717A8"/>
    <w:rsid w:val="00B72816"/>
    <w:rsid w:val="00B730D0"/>
    <w:rsid w:val="00B734A2"/>
    <w:rsid w:val="00B74A14"/>
    <w:rsid w:val="00B74ADA"/>
    <w:rsid w:val="00B74BA0"/>
    <w:rsid w:val="00B754B9"/>
    <w:rsid w:val="00B75D76"/>
    <w:rsid w:val="00B75DAA"/>
    <w:rsid w:val="00B765D9"/>
    <w:rsid w:val="00B7668F"/>
    <w:rsid w:val="00B77056"/>
    <w:rsid w:val="00B77462"/>
    <w:rsid w:val="00B77710"/>
    <w:rsid w:val="00B809E4"/>
    <w:rsid w:val="00B8288C"/>
    <w:rsid w:val="00B82BC5"/>
    <w:rsid w:val="00B83A80"/>
    <w:rsid w:val="00B84580"/>
    <w:rsid w:val="00B84AA7"/>
    <w:rsid w:val="00B84E17"/>
    <w:rsid w:val="00B8511E"/>
    <w:rsid w:val="00B864F4"/>
    <w:rsid w:val="00B87083"/>
    <w:rsid w:val="00B87BB8"/>
    <w:rsid w:val="00B90401"/>
    <w:rsid w:val="00B924F4"/>
    <w:rsid w:val="00B929D1"/>
    <w:rsid w:val="00B9331A"/>
    <w:rsid w:val="00B9525C"/>
    <w:rsid w:val="00B959F4"/>
    <w:rsid w:val="00B95BEC"/>
    <w:rsid w:val="00B95C57"/>
    <w:rsid w:val="00B9663C"/>
    <w:rsid w:val="00B96F75"/>
    <w:rsid w:val="00B97420"/>
    <w:rsid w:val="00B97439"/>
    <w:rsid w:val="00B97DB9"/>
    <w:rsid w:val="00B97FF8"/>
    <w:rsid w:val="00BA0A29"/>
    <w:rsid w:val="00BA2E11"/>
    <w:rsid w:val="00BA31A7"/>
    <w:rsid w:val="00BA3CF4"/>
    <w:rsid w:val="00BA43AC"/>
    <w:rsid w:val="00BA43F7"/>
    <w:rsid w:val="00BA4470"/>
    <w:rsid w:val="00BA4A31"/>
    <w:rsid w:val="00BA5022"/>
    <w:rsid w:val="00BA5F9C"/>
    <w:rsid w:val="00BA6FF7"/>
    <w:rsid w:val="00BB0F5B"/>
    <w:rsid w:val="00BB12DF"/>
    <w:rsid w:val="00BB1D0A"/>
    <w:rsid w:val="00BB1DB1"/>
    <w:rsid w:val="00BB257F"/>
    <w:rsid w:val="00BB328A"/>
    <w:rsid w:val="00BB351E"/>
    <w:rsid w:val="00BB3619"/>
    <w:rsid w:val="00BB3E8D"/>
    <w:rsid w:val="00BB46AE"/>
    <w:rsid w:val="00BB50BF"/>
    <w:rsid w:val="00BB536A"/>
    <w:rsid w:val="00BB5ED6"/>
    <w:rsid w:val="00BB6F0B"/>
    <w:rsid w:val="00BB7F04"/>
    <w:rsid w:val="00BC0B6D"/>
    <w:rsid w:val="00BC0EB6"/>
    <w:rsid w:val="00BC2847"/>
    <w:rsid w:val="00BC2945"/>
    <w:rsid w:val="00BC3091"/>
    <w:rsid w:val="00BC321E"/>
    <w:rsid w:val="00BC3A61"/>
    <w:rsid w:val="00BC3B38"/>
    <w:rsid w:val="00BC3DCA"/>
    <w:rsid w:val="00BC48B9"/>
    <w:rsid w:val="00BC4AAE"/>
    <w:rsid w:val="00BC5C59"/>
    <w:rsid w:val="00BC5E14"/>
    <w:rsid w:val="00BC60E7"/>
    <w:rsid w:val="00BC79DD"/>
    <w:rsid w:val="00BC7C2E"/>
    <w:rsid w:val="00BC7C9F"/>
    <w:rsid w:val="00BD02B5"/>
    <w:rsid w:val="00BD1499"/>
    <w:rsid w:val="00BD21B4"/>
    <w:rsid w:val="00BD350C"/>
    <w:rsid w:val="00BD594D"/>
    <w:rsid w:val="00BD5D81"/>
    <w:rsid w:val="00BD6206"/>
    <w:rsid w:val="00BD7201"/>
    <w:rsid w:val="00BD79F2"/>
    <w:rsid w:val="00BD7C8E"/>
    <w:rsid w:val="00BD7DC6"/>
    <w:rsid w:val="00BE0852"/>
    <w:rsid w:val="00BE1735"/>
    <w:rsid w:val="00BE2F4E"/>
    <w:rsid w:val="00BE3C31"/>
    <w:rsid w:val="00BE3FBE"/>
    <w:rsid w:val="00BE4626"/>
    <w:rsid w:val="00BE47EA"/>
    <w:rsid w:val="00BE4E5C"/>
    <w:rsid w:val="00BE5FA4"/>
    <w:rsid w:val="00BE6157"/>
    <w:rsid w:val="00BE6322"/>
    <w:rsid w:val="00BF085F"/>
    <w:rsid w:val="00BF08C7"/>
    <w:rsid w:val="00BF10FB"/>
    <w:rsid w:val="00BF1207"/>
    <w:rsid w:val="00BF14B9"/>
    <w:rsid w:val="00BF1B51"/>
    <w:rsid w:val="00BF1DFF"/>
    <w:rsid w:val="00BF2C36"/>
    <w:rsid w:val="00BF3815"/>
    <w:rsid w:val="00BF456C"/>
    <w:rsid w:val="00BF4CA7"/>
    <w:rsid w:val="00BF4F0B"/>
    <w:rsid w:val="00BF5649"/>
    <w:rsid w:val="00BF5DF8"/>
    <w:rsid w:val="00BF6FE7"/>
    <w:rsid w:val="00BF7CE1"/>
    <w:rsid w:val="00BF7DD0"/>
    <w:rsid w:val="00C00121"/>
    <w:rsid w:val="00C00813"/>
    <w:rsid w:val="00C00FEB"/>
    <w:rsid w:val="00C016C7"/>
    <w:rsid w:val="00C01E67"/>
    <w:rsid w:val="00C02DE9"/>
    <w:rsid w:val="00C03F22"/>
    <w:rsid w:val="00C04072"/>
    <w:rsid w:val="00C04250"/>
    <w:rsid w:val="00C04C57"/>
    <w:rsid w:val="00C05B57"/>
    <w:rsid w:val="00C060EC"/>
    <w:rsid w:val="00C06538"/>
    <w:rsid w:val="00C06767"/>
    <w:rsid w:val="00C067CA"/>
    <w:rsid w:val="00C0692A"/>
    <w:rsid w:val="00C06CD4"/>
    <w:rsid w:val="00C0712F"/>
    <w:rsid w:val="00C07AEA"/>
    <w:rsid w:val="00C10AB7"/>
    <w:rsid w:val="00C111DB"/>
    <w:rsid w:val="00C115DF"/>
    <w:rsid w:val="00C12266"/>
    <w:rsid w:val="00C123BD"/>
    <w:rsid w:val="00C13236"/>
    <w:rsid w:val="00C14D50"/>
    <w:rsid w:val="00C1578F"/>
    <w:rsid w:val="00C15CFC"/>
    <w:rsid w:val="00C168FB"/>
    <w:rsid w:val="00C17F32"/>
    <w:rsid w:val="00C21666"/>
    <w:rsid w:val="00C219D5"/>
    <w:rsid w:val="00C21B7D"/>
    <w:rsid w:val="00C22430"/>
    <w:rsid w:val="00C226C5"/>
    <w:rsid w:val="00C22CE1"/>
    <w:rsid w:val="00C22FE4"/>
    <w:rsid w:val="00C2361D"/>
    <w:rsid w:val="00C24371"/>
    <w:rsid w:val="00C24449"/>
    <w:rsid w:val="00C2589C"/>
    <w:rsid w:val="00C267A1"/>
    <w:rsid w:val="00C26855"/>
    <w:rsid w:val="00C27BE3"/>
    <w:rsid w:val="00C30440"/>
    <w:rsid w:val="00C3070E"/>
    <w:rsid w:val="00C31AE1"/>
    <w:rsid w:val="00C33D83"/>
    <w:rsid w:val="00C34D97"/>
    <w:rsid w:val="00C350D3"/>
    <w:rsid w:val="00C36650"/>
    <w:rsid w:val="00C366FB"/>
    <w:rsid w:val="00C367B6"/>
    <w:rsid w:val="00C3754D"/>
    <w:rsid w:val="00C378F6"/>
    <w:rsid w:val="00C37BB1"/>
    <w:rsid w:val="00C37F09"/>
    <w:rsid w:val="00C40FCA"/>
    <w:rsid w:val="00C411D4"/>
    <w:rsid w:val="00C42BAF"/>
    <w:rsid w:val="00C43741"/>
    <w:rsid w:val="00C43A2D"/>
    <w:rsid w:val="00C45BD3"/>
    <w:rsid w:val="00C45DF1"/>
    <w:rsid w:val="00C45F52"/>
    <w:rsid w:val="00C4604B"/>
    <w:rsid w:val="00C46185"/>
    <w:rsid w:val="00C462B0"/>
    <w:rsid w:val="00C46A8F"/>
    <w:rsid w:val="00C46B28"/>
    <w:rsid w:val="00C46CD9"/>
    <w:rsid w:val="00C46CE1"/>
    <w:rsid w:val="00C47192"/>
    <w:rsid w:val="00C475DD"/>
    <w:rsid w:val="00C5070D"/>
    <w:rsid w:val="00C50B87"/>
    <w:rsid w:val="00C51758"/>
    <w:rsid w:val="00C51792"/>
    <w:rsid w:val="00C52D66"/>
    <w:rsid w:val="00C531E4"/>
    <w:rsid w:val="00C5404D"/>
    <w:rsid w:val="00C54C56"/>
    <w:rsid w:val="00C55E5F"/>
    <w:rsid w:val="00C56993"/>
    <w:rsid w:val="00C57DDE"/>
    <w:rsid w:val="00C57F0E"/>
    <w:rsid w:val="00C60040"/>
    <w:rsid w:val="00C621CD"/>
    <w:rsid w:val="00C62209"/>
    <w:rsid w:val="00C650B8"/>
    <w:rsid w:val="00C6543F"/>
    <w:rsid w:val="00C6712B"/>
    <w:rsid w:val="00C67790"/>
    <w:rsid w:val="00C67E75"/>
    <w:rsid w:val="00C67F35"/>
    <w:rsid w:val="00C67F73"/>
    <w:rsid w:val="00C70067"/>
    <w:rsid w:val="00C718EF"/>
    <w:rsid w:val="00C7357A"/>
    <w:rsid w:val="00C73BC0"/>
    <w:rsid w:val="00C7480F"/>
    <w:rsid w:val="00C74DAB"/>
    <w:rsid w:val="00C74F87"/>
    <w:rsid w:val="00C75423"/>
    <w:rsid w:val="00C75646"/>
    <w:rsid w:val="00C76874"/>
    <w:rsid w:val="00C76B9E"/>
    <w:rsid w:val="00C76EAD"/>
    <w:rsid w:val="00C778B7"/>
    <w:rsid w:val="00C778C1"/>
    <w:rsid w:val="00C80498"/>
    <w:rsid w:val="00C80E9F"/>
    <w:rsid w:val="00C83003"/>
    <w:rsid w:val="00C838DD"/>
    <w:rsid w:val="00C8416D"/>
    <w:rsid w:val="00C842D6"/>
    <w:rsid w:val="00C84A37"/>
    <w:rsid w:val="00C84C3D"/>
    <w:rsid w:val="00C85DC4"/>
    <w:rsid w:val="00C86979"/>
    <w:rsid w:val="00C8785A"/>
    <w:rsid w:val="00C900A2"/>
    <w:rsid w:val="00C90160"/>
    <w:rsid w:val="00C90C16"/>
    <w:rsid w:val="00C90CBD"/>
    <w:rsid w:val="00C91A05"/>
    <w:rsid w:val="00C91F49"/>
    <w:rsid w:val="00C92102"/>
    <w:rsid w:val="00C92231"/>
    <w:rsid w:val="00C93A9A"/>
    <w:rsid w:val="00C93B3E"/>
    <w:rsid w:val="00C94488"/>
    <w:rsid w:val="00C94FA8"/>
    <w:rsid w:val="00C95845"/>
    <w:rsid w:val="00C97492"/>
    <w:rsid w:val="00CA044F"/>
    <w:rsid w:val="00CA0479"/>
    <w:rsid w:val="00CA0C02"/>
    <w:rsid w:val="00CA0E88"/>
    <w:rsid w:val="00CA0FCE"/>
    <w:rsid w:val="00CA145B"/>
    <w:rsid w:val="00CA1B2F"/>
    <w:rsid w:val="00CA1C3C"/>
    <w:rsid w:val="00CA1F7C"/>
    <w:rsid w:val="00CA2BBF"/>
    <w:rsid w:val="00CA4BB2"/>
    <w:rsid w:val="00CA57E0"/>
    <w:rsid w:val="00CA5C9C"/>
    <w:rsid w:val="00CA5DE3"/>
    <w:rsid w:val="00CA6057"/>
    <w:rsid w:val="00CA6212"/>
    <w:rsid w:val="00CA66B4"/>
    <w:rsid w:val="00CA6EDC"/>
    <w:rsid w:val="00CA75EA"/>
    <w:rsid w:val="00CA7F89"/>
    <w:rsid w:val="00CB176A"/>
    <w:rsid w:val="00CB183D"/>
    <w:rsid w:val="00CB1C22"/>
    <w:rsid w:val="00CB26C6"/>
    <w:rsid w:val="00CB27F6"/>
    <w:rsid w:val="00CB28F1"/>
    <w:rsid w:val="00CB39B2"/>
    <w:rsid w:val="00CB5552"/>
    <w:rsid w:val="00CB5B3F"/>
    <w:rsid w:val="00CB61F3"/>
    <w:rsid w:val="00CB62D8"/>
    <w:rsid w:val="00CB6518"/>
    <w:rsid w:val="00CB69EB"/>
    <w:rsid w:val="00CB7222"/>
    <w:rsid w:val="00CB7840"/>
    <w:rsid w:val="00CB78BF"/>
    <w:rsid w:val="00CB7A19"/>
    <w:rsid w:val="00CC05F8"/>
    <w:rsid w:val="00CC0D36"/>
    <w:rsid w:val="00CC1651"/>
    <w:rsid w:val="00CC24BB"/>
    <w:rsid w:val="00CC264E"/>
    <w:rsid w:val="00CC297D"/>
    <w:rsid w:val="00CC2E65"/>
    <w:rsid w:val="00CC2E6C"/>
    <w:rsid w:val="00CC3F9C"/>
    <w:rsid w:val="00CC4578"/>
    <w:rsid w:val="00CC4676"/>
    <w:rsid w:val="00CC4D9F"/>
    <w:rsid w:val="00CC5648"/>
    <w:rsid w:val="00CC5948"/>
    <w:rsid w:val="00CC60C6"/>
    <w:rsid w:val="00CC6F52"/>
    <w:rsid w:val="00CC7F8A"/>
    <w:rsid w:val="00CD0061"/>
    <w:rsid w:val="00CD114B"/>
    <w:rsid w:val="00CD15E2"/>
    <w:rsid w:val="00CD46BC"/>
    <w:rsid w:val="00CD4A5E"/>
    <w:rsid w:val="00CD515C"/>
    <w:rsid w:val="00CD6B96"/>
    <w:rsid w:val="00CD765C"/>
    <w:rsid w:val="00CE0066"/>
    <w:rsid w:val="00CE0B4E"/>
    <w:rsid w:val="00CE1CE2"/>
    <w:rsid w:val="00CE2D36"/>
    <w:rsid w:val="00CE3508"/>
    <w:rsid w:val="00CE3643"/>
    <w:rsid w:val="00CE374B"/>
    <w:rsid w:val="00CE3A64"/>
    <w:rsid w:val="00CE3C12"/>
    <w:rsid w:val="00CE48CE"/>
    <w:rsid w:val="00CE4A4A"/>
    <w:rsid w:val="00CE4B53"/>
    <w:rsid w:val="00CE55F4"/>
    <w:rsid w:val="00CE708A"/>
    <w:rsid w:val="00CE75E7"/>
    <w:rsid w:val="00CE7644"/>
    <w:rsid w:val="00CF009B"/>
    <w:rsid w:val="00CF10F1"/>
    <w:rsid w:val="00CF137E"/>
    <w:rsid w:val="00CF2A3A"/>
    <w:rsid w:val="00CF2B61"/>
    <w:rsid w:val="00CF3366"/>
    <w:rsid w:val="00CF345A"/>
    <w:rsid w:val="00CF38A0"/>
    <w:rsid w:val="00CF3EBE"/>
    <w:rsid w:val="00CF46D6"/>
    <w:rsid w:val="00CF4866"/>
    <w:rsid w:val="00CF55C6"/>
    <w:rsid w:val="00CF5D22"/>
    <w:rsid w:val="00CF6098"/>
    <w:rsid w:val="00CF647A"/>
    <w:rsid w:val="00CF658F"/>
    <w:rsid w:val="00CF6B02"/>
    <w:rsid w:val="00CF6B2E"/>
    <w:rsid w:val="00CF6E67"/>
    <w:rsid w:val="00CF6F9B"/>
    <w:rsid w:val="00D0081C"/>
    <w:rsid w:val="00D0117E"/>
    <w:rsid w:val="00D0156F"/>
    <w:rsid w:val="00D02346"/>
    <w:rsid w:val="00D024C4"/>
    <w:rsid w:val="00D02915"/>
    <w:rsid w:val="00D03760"/>
    <w:rsid w:val="00D037D7"/>
    <w:rsid w:val="00D0503B"/>
    <w:rsid w:val="00D05646"/>
    <w:rsid w:val="00D059C8"/>
    <w:rsid w:val="00D059EF"/>
    <w:rsid w:val="00D05DDE"/>
    <w:rsid w:val="00D06E0D"/>
    <w:rsid w:val="00D07AD9"/>
    <w:rsid w:val="00D101E6"/>
    <w:rsid w:val="00D10264"/>
    <w:rsid w:val="00D10D47"/>
    <w:rsid w:val="00D10ECE"/>
    <w:rsid w:val="00D113C9"/>
    <w:rsid w:val="00D12A9B"/>
    <w:rsid w:val="00D131C5"/>
    <w:rsid w:val="00D13204"/>
    <w:rsid w:val="00D13F02"/>
    <w:rsid w:val="00D145E2"/>
    <w:rsid w:val="00D16258"/>
    <w:rsid w:val="00D16751"/>
    <w:rsid w:val="00D171FE"/>
    <w:rsid w:val="00D17640"/>
    <w:rsid w:val="00D17A29"/>
    <w:rsid w:val="00D20C14"/>
    <w:rsid w:val="00D20E4A"/>
    <w:rsid w:val="00D21C1C"/>
    <w:rsid w:val="00D223E9"/>
    <w:rsid w:val="00D2279F"/>
    <w:rsid w:val="00D23023"/>
    <w:rsid w:val="00D235D5"/>
    <w:rsid w:val="00D23758"/>
    <w:rsid w:val="00D24A60"/>
    <w:rsid w:val="00D25650"/>
    <w:rsid w:val="00D26919"/>
    <w:rsid w:val="00D27A7A"/>
    <w:rsid w:val="00D27EB9"/>
    <w:rsid w:val="00D30BB9"/>
    <w:rsid w:val="00D317BC"/>
    <w:rsid w:val="00D32E35"/>
    <w:rsid w:val="00D334A8"/>
    <w:rsid w:val="00D33694"/>
    <w:rsid w:val="00D34369"/>
    <w:rsid w:val="00D343A0"/>
    <w:rsid w:val="00D34AC6"/>
    <w:rsid w:val="00D34CB0"/>
    <w:rsid w:val="00D35B0E"/>
    <w:rsid w:val="00D362D3"/>
    <w:rsid w:val="00D365E0"/>
    <w:rsid w:val="00D372C1"/>
    <w:rsid w:val="00D3782F"/>
    <w:rsid w:val="00D37C08"/>
    <w:rsid w:val="00D37D3B"/>
    <w:rsid w:val="00D4033C"/>
    <w:rsid w:val="00D407C0"/>
    <w:rsid w:val="00D414DF"/>
    <w:rsid w:val="00D41978"/>
    <w:rsid w:val="00D424D0"/>
    <w:rsid w:val="00D42644"/>
    <w:rsid w:val="00D4266F"/>
    <w:rsid w:val="00D433B7"/>
    <w:rsid w:val="00D43ED4"/>
    <w:rsid w:val="00D452A5"/>
    <w:rsid w:val="00D45C6E"/>
    <w:rsid w:val="00D467D3"/>
    <w:rsid w:val="00D510A5"/>
    <w:rsid w:val="00D51300"/>
    <w:rsid w:val="00D51526"/>
    <w:rsid w:val="00D5238E"/>
    <w:rsid w:val="00D528DD"/>
    <w:rsid w:val="00D53127"/>
    <w:rsid w:val="00D53CAF"/>
    <w:rsid w:val="00D54881"/>
    <w:rsid w:val="00D54F42"/>
    <w:rsid w:val="00D552C6"/>
    <w:rsid w:val="00D556AE"/>
    <w:rsid w:val="00D55B9C"/>
    <w:rsid w:val="00D55EE7"/>
    <w:rsid w:val="00D56B92"/>
    <w:rsid w:val="00D57347"/>
    <w:rsid w:val="00D57691"/>
    <w:rsid w:val="00D578DD"/>
    <w:rsid w:val="00D57ABE"/>
    <w:rsid w:val="00D60374"/>
    <w:rsid w:val="00D6098F"/>
    <w:rsid w:val="00D6268A"/>
    <w:rsid w:val="00D63351"/>
    <w:rsid w:val="00D63C65"/>
    <w:rsid w:val="00D63E43"/>
    <w:rsid w:val="00D640E7"/>
    <w:rsid w:val="00D65735"/>
    <w:rsid w:val="00D65AE6"/>
    <w:rsid w:val="00D66232"/>
    <w:rsid w:val="00D669FB"/>
    <w:rsid w:val="00D673C4"/>
    <w:rsid w:val="00D67893"/>
    <w:rsid w:val="00D679AC"/>
    <w:rsid w:val="00D67E3B"/>
    <w:rsid w:val="00D70992"/>
    <w:rsid w:val="00D71852"/>
    <w:rsid w:val="00D73169"/>
    <w:rsid w:val="00D732D6"/>
    <w:rsid w:val="00D758C3"/>
    <w:rsid w:val="00D75B3A"/>
    <w:rsid w:val="00D75E4A"/>
    <w:rsid w:val="00D76B99"/>
    <w:rsid w:val="00D76E7E"/>
    <w:rsid w:val="00D770FA"/>
    <w:rsid w:val="00D77E59"/>
    <w:rsid w:val="00D77F0D"/>
    <w:rsid w:val="00D77FE4"/>
    <w:rsid w:val="00D80945"/>
    <w:rsid w:val="00D80C3B"/>
    <w:rsid w:val="00D812B2"/>
    <w:rsid w:val="00D81643"/>
    <w:rsid w:val="00D818B4"/>
    <w:rsid w:val="00D81ADD"/>
    <w:rsid w:val="00D82414"/>
    <w:rsid w:val="00D83A62"/>
    <w:rsid w:val="00D83E15"/>
    <w:rsid w:val="00D842F0"/>
    <w:rsid w:val="00D84324"/>
    <w:rsid w:val="00D848F8"/>
    <w:rsid w:val="00D8490C"/>
    <w:rsid w:val="00D85405"/>
    <w:rsid w:val="00D85588"/>
    <w:rsid w:val="00D857C5"/>
    <w:rsid w:val="00D85D42"/>
    <w:rsid w:val="00D86C64"/>
    <w:rsid w:val="00D86E85"/>
    <w:rsid w:val="00D87CDC"/>
    <w:rsid w:val="00D90E87"/>
    <w:rsid w:val="00D915FD"/>
    <w:rsid w:val="00D91E8E"/>
    <w:rsid w:val="00D92492"/>
    <w:rsid w:val="00D93254"/>
    <w:rsid w:val="00D94102"/>
    <w:rsid w:val="00D94995"/>
    <w:rsid w:val="00D94A1A"/>
    <w:rsid w:val="00D94C34"/>
    <w:rsid w:val="00D951EC"/>
    <w:rsid w:val="00D96A64"/>
    <w:rsid w:val="00D970F2"/>
    <w:rsid w:val="00D977B5"/>
    <w:rsid w:val="00D977FA"/>
    <w:rsid w:val="00DA0972"/>
    <w:rsid w:val="00DA1293"/>
    <w:rsid w:val="00DA1857"/>
    <w:rsid w:val="00DA2CA5"/>
    <w:rsid w:val="00DA32D4"/>
    <w:rsid w:val="00DA567B"/>
    <w:rsid w:val="00DA59D7"/>
    <w:rsid w:val="00DA67C4"/>
    <w:rsid w:val="00DA7236"/>
    <w:rsid w:val="00DA75A9"/>
    <w:rsid w:val="00DB0540"/>
    <w:rsid w:val="00DB0B4C"/>
    <w:rsid w:val="00DB119D"/>
    <w:rsid w:val="00DB123D"/>
    <w:rsid w:val="00DB1BDC"/>
    <w:rsid w:val="00DB1FE3"/>
    <w:rsid w:val="00DB274D"/>
    <w:rsid w:val="00DB289E"/>
    <w:rsid w:val="00DB36AE"/>
    <w:rsid w:val="00DB378B"/>
    <w:rsid w:val="00DB3C89"/>
    <w:rsid w:val="00DB4A98"/>
    <w:rsid w:val="00DB4C53"/>
    <w:rsid w:val="00DB4DBA"/>
    <w:rsid w:val="00DB5C58"/>
    <w:rsid w:val="00DB5D83"/>
    <w:rsid w:val="00DB6043"/>
    <w:rsid w:val="00DB66CB"/>
    <w:rsid w:val="00DB777B"/>
    <w:rsid w:val="00DC05B7"/>
    <w:rsid w:val="00DC1371"/>
    <w:rsid w:val="00DC1C68"/>
    <w:rsid w:val="00DC2998"/>
    <w:rsid w:val="00DC301E"/>
    <w:rsid w:val="00DC3C30"/>
    <w:rsid w:val="00DC5BFA"/>
    <w:rsid w:val="00DC6A24"/>
    <w:rsid w:val="00DC705C"/>
    <w:rsid w:val="00DC756F"/>
    <w:rsid w:val="00DC7B02"/>
    <w:rsid w:val="00DD027E"/>
    <w:rsid w:val="00DD1162"/>
    <w:rsid w:val="00DD118B"/>
    <w:rsid w:val="00DD2912"/>
    <w:rsid w:val="00DD400B"/>
    <w:rsid w:val="00DD41BD"/>
    <w:rsid w:val="00DD4554"/>
    <w:rsid w:val="00DD460B"/>
    <w:rsid w:val="00DD64B6"/>
    <w:rsid w:val="00DD677A"/>
    <w:rsid w:val="00DD6879"/>
    <w:rsid w:val="00DD6A9E"/>
    <w:rsid w:val="00DD702E"/>
    <w:rsid w:val="00DD7362"/>
    <w:rsid w:val="00DD748B"/>
    <w:rsid w:val="00DD7641"/>
    <w:rsid w:val="00DD7B90"/>
    <w:rsid w:val="00DE09E8"/>
    <w:rsid w:val="00DE2BF3"/>
    <w:rsid w:val="00DE32F8"/>
    <w:rsid w:val="00DE356C"/>
    <w:rsid w:val="00DE4675"/>
    <w:rsid w:val="00DE477C"/>
    <w:rsid w:val="00DE5433"/>
    <w:rsid w:val="00DE5BE3"/>
    <w:rsid w:val="00DE5FD0"/>
    <w:rsid w:val="00DE6ACF"/>
    <w:rsid w:val="00DE6E01"/>
    <w:rsid w:val="00DE714B"/>
    <w:rsid w:val="00DE76EF"/>
    <w:rsid w:val="00DF0653"/>
    <w:rsid w:val="00DF06AF"/>
    <w:rsid w:val="00DF1D5F"/>
    <w:rsid w:val="00DF2415"/>
    <w:rsid w:val="00DF323C"/>
    <w:rsid w:val="00DF363A"/>
    <w:rsid w:val="00DF387F"/>
    <w:rsid w:val="00DF3BA8"/>
    <w:rsid w:val="00DF3CD4"/>
    <w:rsid w:val="00DF4290"/>
    <w:rsid w:val="00DF4F5A"/>
    <w:rsid w:val="00DF585B"/>
    <w:rsid w:val="00DF5A9D"/>
    <w:rsid w:val="00DF6833"/>
    <w:rsid w:val="00E01514"/>
    <w:rsid w:val="00E0191D"/>
    <w:rsid w:val="00E01EDA"/>
    <w:rsid w:val="00E01FC8"/>
    <w:rsid w:val="00E03038"/>
    <w:rsid w:val="00E0398C"/>
    <w:rsid w:val="00E03FF1"/>
    <w:rsid w:val="00E04257"/>
    <w:rsid w:val="00E04862"/>
    <w:rsid w:val="00E04A06"/>
    <w:rsid w:val="00E051EA"/>
    <w:rsid w:val="00E05547"/>
    <w:rsid w:val="00E07716"/>
    <w:rsid w:val="00E103BF"/>
    <w:rsid w:val="00E10437"/>
    <w:rsid w:val="00E12F03"/>
    <w:rsid w:val="00E1355E"/>
    <w:rsid w:val="00E13997"/>
    <w:rsid w:val="00E13EB0"/>
    <w:rsid w:val="00E13ED3"/>
    <w:rsid w:val="00E13FDF"/>
    <w:rsid w:val="00E1556F"/>
    <w:rsid w:val="00E164C4"/>
    <w:rsid w:val="00E16D31"/>
    <w:rsid w:val="00E17392"/>
    <w:rsid w:val="00E206D1"/>
    <w:rsid w:val="00E209A2"/>
    <w:rsid w:val="00E20C16"/>
    <w:rsid w:val="00E21374"/>
    <w:rsid w:val="00E21434"/>
    <w:rsid w:val="00E21B2A"/>
    <w:rsid w:val="00E21B2D"/>
    <w:rsid w:val="00E23306"/>
    <w:rsid w:val="00E23331"/>
    <w:rsid w:val="00E2363F"/>
    <w:rsid w:val="00E23F60"/>
    <w:rsid w:val="00E25C5D"/>
    <w:rsid w:val="00E2655D"/>
    <w:rsid w:val="00E2662A"/>
    <w:rsid w:val="00E273EB"/>
    <w:rsid w:val="00E277B8"/>
    <w:rsid w:val="00E30AA4"/>
    <w:rsid w:val="00E31065"/>
    <w:rsid w:val="00E31193"/>
    <w:rsid w:val="00E31A80"/>
    <w:rsid w:val="00E31BBD"/>
    <w:rsid w:val="00E324FB"/>
    <w:rsid w:val="00E32C3C"/>
    <w:rsid w:val="00E330A2"/>
    <w:rsid w:val="00E33C0F"/>
    <w:rsid w:val="00E33E01"/>
    <w:rsid w:val="00E34F7E"/>
    <w:rsid w:val="00E3549E"/>
    <w:rsid w:val="00E36DBE"/>
    <w:rsid w:val="00E371DA"/>
    <w:rsid w:val="00E37233"/>
    <w:rsid w:val="00E374E5"/>
    <w:rsid w:val="00E37B24"/>
    <w:rsid w:val="00E410AB"/>
    <w:rsid w:val="00E4174D"/>
    <w:rsid w:val="00E42004"/>
    <w:rsid w:val="00E424BE"/>
    <w:rsid w:val="00E43682"/>
    <w:rsid w:val="00E4438E"/>
    <w:rsid w:val="00E447A5"/>
    <w:rsid w:val="00E45CAF"/>
    <w:rsid w:val="00E4606D"/>
    <w:rsid w:val="00E4623F"/>
    <w:rsid w:val="00E4653B"/>
    <w:rsid w:val="00E46E3E"/>
    <w:rsid w:val="00E46F61"/>
    <w:rsid w:val="00E476D0"/>
    <w:rsid w:val="00E47A8A"/>
    <w:rsid w:val="00E50068"/>
    <w:rsid w:val="00E50B73"/>
    <w:rsid w:val="00E519F8"/>
    <w:rsid w:val="00E51FFD"/>
    <w:rsid w:val="00E52B98"/>
    <w:rsid w:val="00E535FC"/>
    <w:rsid w:val="00E53738"/>
    <w:rsid w:val="00E53C9E"/>
    <w:rsid w:val="00E53CFD"/>
    <w:rsid w:val="00E5640E"/>
    <w:rsid w:val="00E5706B"/>
    <w:rsid w:val="00E602B6"/>
    <w:rsid w:val="00E607E5"/>
    <w:rsid w:val="00E60E1B"/>
    <w:rsid w:val="00E6172D"/>
    <w:rsid w:val="00E61844"/>
    <w:rsid w:val="00E65357"/>
    <w:rsid w:val="00E65895"/>
    <w:rsid w:val="00E70589"/>
    <w:rsid w:val="00E70B00"/>
    <w:rsid w:val="00E70CEC"/>
    <w:rsid w:val="00E73341"/>
    <w:rsid w:val="00E73362"/>
    <w:rsid w:val="00E73E16"/>
    <w:rsid w:val="00E77FAE"/>
    <w:rsid w:val="00E80C05"/>
    <w:rsid w:val="00E80FBB"/>
    <w:rsid w:val="00E81F4E"/>
    <w:rsid w:val="00E82463"/>
    <w:rsid w:val="00E824E7"/>
    <w:rsid w:val="00E828C0"/>
    <w:rsid w:val="00E82E15"/>
    <w:rsid w:val="00E836F6"/>
    <w:rsid w:val="00E83A81"/>
    <w:rsid w:val="00E83C8D"/>
    <w:rsid w:val="00E847F7"/>
    <w:rsid w:val="00E85B95"/>
    <w:rsid w:val="00E85BAC"/>
    <w:rsid w:val="00E863B5"/>
    <w:rsid w:val="00E8653A"/>
    <w:rsid w:val="00E86711"/>
    <w:rsid w:val="00E86B64"/>
    <w:rsid w:val="00E86E03"/>
    <w:rsid w:val="00E87CB5"/>
    <w:rsid w:val="00E908CD"/>
    <w:rsid w:val="00E91906"/>
    <w:rsid w:val="00E91AA8"/>
    <w:rsid w:val="00E91EFD"/>
    <w:rsid w:val="00E91F59"/>
    <w:rsid w:val="00E92208"/>
    <w:rsid w:val="00E92246"/>
    <w:rsid w:val="00E92846"/>
    <w:rsid w:val="00E92BB6"/>
    <w:rsid w:val="00E934E4"/>
    <w:rsid w:val="00E9368D"/>
    <w:rsid w:val="00E9398B"/>
    <w:rsid w:val="00E94110"/>
    <w:rsid w:val="00E95218"/>
    <w:rsid w:val="00E958C5"/>
    <w:rsid w:val="00E95D90"/>
    <w:rsid w:val="00E977D0"/>
    <w:rsid w:val="00E9787D"/>
    <w:rsid w:val="00E97963"/>
    <w:rsid w:val="00E97DC8"/>
    <w:rsid w:val="00EA008E"/>
    <w:rsid w:val="00EA06EB"/>
    <w:rsid w:val="00EA0DF7"/>
    <w:rsid w:val="00EA1AB8"/>
    <w:rsid w:val="00EA2807"/>
    <w:rsid w:val="00EA3B57"/>
    <w:rsid w:val="00EA42A8"/>
    <w:rsid w:val="00EA4A30"/>
    <w:rsid w:val="00EA4DF6"/>
    <w:rsid w:val="00EA5680"/>
    <w:rsid w:val="00EA5D5E"/>
    <w:rsid w:val="00EA608F"/>
    <w:rsid w:val="00EB13D6"/>
    <w:rsid w:val="00EB2948"/>
    <w:rsid w:val="00EB31DC"/>
    <w:rsid w:val="00EB3D44"/>
    <w:rsid w:val="00EB3E88"/>
    <w:rsid w:val="00EB5236"/>
    <w:rsid w:val="00EB527B"/>
    <w:rsid w:val="00EB73F5"/>
    <w:rsid w:val="00EC011E"/>
    <w:rsid w:val="00EC0845"/>
    <w:rsid w:val="00EC099C"/>
    <w:rsid w:val="00EC141A"/>
    <w:rsid w:val="00EC1AB1"/>
    <w:rsid w:val="00EC1F72"/>
    <w:rsid w:val="00EC20D6"/>
    <w:rsid w:val="00EC222E"/>
    <w:rsid w:val="00EC2BDA"/>
    <w:rsid w:val="00EC3C91"/>
    <w:rsid w:val="00EC3F24"/>
    <w:rsid w:val="00EC468E"/>
    <w:rsid w:val="00EC4A88"/>
    <w:rsid w:val="00EC4F87"/>
    <w:rsid w:val="00EC5027"/>
    <w:rsid w:val="00EC5912"/>
    <w:rsid w:val="00EC5B83"/>
    <w:rsid w:val="00EC6866"/>
    <w:rsid w:val="00EC79D7"/>
    <w:rsid w:val="00EC7D9A"/>
    <w:rsid w:val="00ED0AC7"/>
    <w:rsid w:val="00ED207D"/>
    <w:rsid w:val="00ED2B14"/>
    <w:rsid w:val="00ED2CD0"/>
    <w:rsid w:val="00ED3401"/>
    <w:rsid w:val="00ED4DE5"/>
    <w:rsid w:val="00ED57AF"/>
    <w:rsid w:val="00ED5C1E"/>
    <w:rsid w:val="00ED5D22"/>
    <w:rsid w:val="00EE07FD"/>
    <w:rsid w:val="00EE0FC4"/>
    <w:rsid w:val="00EE1DA7"/>
    <w:rsid w:val="00EE2F4A"/>
    <w:rsid w:val="00EE32ED"/>
    <w:rsid w:val="00EE58D9"/>
    <w:rsid w:val="00EF08D4"/>
    <w:rsid w:val="00EF0EE0"/>
    <w:rsid w:val="00EF1184"/>
    <w:rsid w:val="00EF1BFD"/>
    <w:rsid w:val="00EF21ED"/>
    <w:rsid w:val="00EF267E"/>
    <w:rsid w:val="00EF2DDB"/>
    <w:rsid w:val="00EF2F35"/>
    <w:rsid w:val="00EF3B53"/>
    <w:rsid w:val="00EF3CCF"/>
    <w:rsid w:val="00EF3CE8"/>
    <w:rsid w:val="00EF3EDF"/>
    <w:rsid w:val="00EF4423"/>
    <w:rsid w:val="00EF69FC"/>
    <w:rsid w:val="00EF7071"/>
    <w:rsid w:val="00EF7614"/>
    <w:rsid w:val="00F00499"/>
    <w:rsid w:val="00F00ADA"/>
    <w:rsid w:val="00F0101E"/>
    <w:rsid w:val="00F01B26"/>
    <w:rsid w:val="00F03480"/>
    <w:rsid w:val="00F036F8"/>
    <w:rsid w:val="00F04AD3"/>
    <w:rsid w:val="00F05865"/>
    <w:rsid w:val="00F062AE"/>
    <w:rsid w:val="00F10606"/>
    <w:rsid w:val="00F109B4"/>
    <w:rsid w:val="00F110AF"/>
    <w:rsid w:val="00F123EC"/>
    <w:rsid w:val="00F12BEF"/>
    <w:rsid w:val="00F14218"/>
    <w:rsid w:val="00F15015"/>
    <w:rsid w:val="00F15D1C"/>
    <w:rsid w:val="00F16041"/>
    <w:rsid w:val="00F17179"/>
    <w:rsid w:val="00F17460"/>
    <w:rsid w:val="00F17531"/>
    <w:rsid w:val="00F20398"/>
    <w:rsid w:val="00F206C3"/>
    <w:rsid w:val="00F220F8"/>
    <w:rsid w:val="00F22BB6"/>
    <w:rsid w:val="00F22EA8"/>
    <w:rsid w:val="00F2344E"/>
    <w:rsid w:val="00F2433A"/>
    <w:rsid w:val="00F24CFD"/>
    <w:rsid w:val="00F24FD0"/>
    <w:rsid w:val="00F253C6"/>
    <w:rsid w:val="00F25CC4"/>
    <w:rsid w:val="00F2615E"/>
    <w:rsid w:val="00F261C0"/>
    <w:rsid w:val="00F30A9B"/>
    <w:rsid w:val="00F30E0B"/>
    <w:rsid w:val="00F317CA"/>
    <w:rsid w:val="00F31D6D"/>
    <w:rsid w:val="00F337D4"/>
    <w:rsid w:val="00F33EBB"/>
    <w:rsid w:val="00F35371"/>
    <w:rsid w:val="00F35FFB"/>
    <w:rsid w:val="00F364DA"/>
    <w:rsid w:val="00F36804"/>
    <w:rsid w:val="00F37EFA"/>
    <w:rsid w:val="00F40921"/>
    <w:rsid w:val="00F41DE4"/>
    <w:rsid w:val="00F422A8"/>
    <w:rsid w:val="00F44C88"/>
    <w:rsid w:val="00F4619E"/>
    <w:rsid w:val="00F47432"/>
    <w:rsid w:val="00F50DBC"/>
    <w:rsid w:val="00F50EBA"/>
    <w:rsid w:val="00F527C8"/>
    <w:rsid w:val="00F5380A"/>
    <w:rsid w:val="00F53939"/>
    <w:rsid w:val="00F53AA5"/>
    <w:rsid w:val="00F53D13"/>
    <w:rsid w:val="00F53DAB"/>
    <w:rsid w:val="00F53EBD"/>
    <w:rsid w:val="00F54158"/>
    <w:rsid w:val="00F54761"/>
    <w:rsid w:val="00F55BB7"/>
    <w:rsid w:val="00F563DD"/>
    <w:rsid w:val="00F56C34"/>
    <w:rsid w:val="00F57248"/>
    <w:rsid w:val="00F573FA"/>
    <w:rsid w:val="00F60331"/>
    <w:rsid w:val="00F60FEA"/>
    <w:rsid w:val="00F61A54"/>
    <w:rsid w:val="00F62C11"/>
    <w:rsid w:val="00F635FB"/>
    <w:rsid w:val="00F640A9"/>
    <w:rsid w:val="00F653F0"/>
    <w:rsid w:val="00F6548B"/>
    <w:rsid w:val="00F6564B"/>
    <w:rsid w:val="00F65747"/>
    <w:rsid w:val="00F6580E"/>
    <w:rsid w:val="00F6671E"/>
    <w:rsid w:val="00F6692E"/>
    <w:rsid w:val="00F67208"/>
    <w:rsid w:val="00F67638"/>
    <w:rsid w:val="00F67F7A"/>
    <w:rsid w:val="00F70126"/>
    <w:rsid w:val="00F70692"/>
    <w:rsid w:val="00F70820"/>
    <w:rsid w:val="00F72048"/>
    <w:rsid w:val="00F72952"/>
    <w:rsid w:val="00F72B92"/>
    <w:rsid w:val="00F72C0B"/>
    <w:rsid w:val="00F74725"/>
    <w:rsid w:val="00F75D81"/>
    <w:rsid w:val="00F763BC"/>
    <w:rsid w:val="00F76679"/>
    <w:rsid w:val="00F76CD0"/>
    <w:rsid w:val="00F772D3"/>
    <w:rsid w:val="00F77F3F"/>
    <w:rsid w:val="00F80358"/>
    <w:rsid w:val="00F81186"/>
    <w:rsid w:val="00F82A27"/>
    <w:rsid w:val="00F82A7E"/>
    <w:rsid w:val="00F850CD"/>
    <w:rsid w:val="00F85475"/>
    <w:rsid w:val="00F8581D"/>
    <w:rsid w:val="00F86477"/>
    <w:rsid w:val="00F86663"/>
    <w:rsid w:val="00F86E64"/>
    <w:rsid w:val="00F87E6C"/>
    <w:rsid w:val="00F90647"/>
    <w:rsid w:val="00F90DBE"/>
    <w:rsid w:val="00F9123A"/>
    <w:rsid w:val="00F9282A"/>
    <w:rsid w:val="00F95942"/>
    <w:rsid w:val="00F9701C"/>
    <w:rsid w:val="00F97B6F"/>
    <w:rsid w:val="00FA0501"/>
    <w:rsid w:val="00FA0DEC"/>
    <w:rsid w:val="00FA2EE9"/>
    <w:rsid w:val="00FA3310"/>
    <w:rsid w:val="00FA3BD4"/>
    <w:rsid w:val="00FA4226"/>
    <w:rsid w:val="00FA4427"/>
    <w:rsid w:val="00FA491B"/>
    <w:rsid w:val="00FA55D4"/>
    <w:rsid w:val="00FA65B3"/>
    <w:rsid w:val="00FA67E2"/>
    <w:rsid w:val="00FA7085"/>
    <w:rsid w:val="00FA7567"/>
    <w:rsid w:val="00FB04F1"/>
    <w:rsid w:val="00FB12AA"/>
    <w:rsid w:val="00FB12C9"/>
    <w:rsid w:val="00FB17E7"/>
    <w:rsid w:val="00FB1D9A"/>
    <w:rsid w:val="00FB2963"/>
    <w:rsid w:val="00FB309C"/>
    <w:rsid w:val="00FB5D20"/>
    <w:rsid w:val="00FB64AF"/>
    <w:rsid w:val="00FB71EE"/>
    <w:rsid w:val="00FB72B5"/>
    <w:rsid w:val="00FB7E83"/>
    <w:rsid w:val="00FC1B76"/>
    <w:rsid w:val="00FC1F87"/>
    <w:rsid w:val="00FC1FAC"/>
    <w:rsid w:val="00FC2208"/>
    <w:rsid w:val="00FC2E94"/>
    <w:rsid w:val="00FC4878"/>
    <w:rsid w:val="00FC6898"/>
    <w:rsid w:val="00FC6BAF"/>
    <w:rsid w:val="00FC7824"/>
    <w:rsid w:val="00FD0524"/>
    <w:rsid w:val="00FD06C1"/>
    <w:rsid w:val="00FD204D"/>
    <w:rsid w:val="00FD302C"/>
    <w:rsid w:val="00FD33EB"/>
    <w:rsid w:val="00FD34A4"/>
    <w:rsid w:val="00FD34B9"/>
    <w:rsid w:val="00FD548B"/>
    <w:rsid w:val="00FD5E3B"/>
    <w:rsid w:val="00FD5E87"/>
    <w:rsid w:val="00FD6DD6"/>
    <w:rsid w:val="00FE2AE8"/>
    <w:rsid w:val="00FE2E5E"/>
    <w:rsid w:val="00FE2F47"/>
    <w:rsid w:val="00FE344B"/>
    <w:rsid w:val="00FE3675"/>
    <w:rsid w:val="00FE369F"/>
    <w:rsid w:val="00FE3E4C"/>
    <w:rsid w:val="00FE422D"/>
    <w:rsid w:val="00FE439A"/>
    <w:rsid w:val="00FE4596"/>
    <w:rsid w:val="00FE45B4"/>
    <w:rsid w:val="00FE5F49"/>
    <w:rsid w:val="00FE633D"/>
    <w:rsid w:val="00FE6ECB"/>
    <w:rsid w:val="00FF11CA"/>
    <w:rsid w:val="00FF128D"/>
    <w:rsid w:val="00FF2875"/>
    <w:rsid w:val="00FF2B20"/>
    <w:rsid w:val="00FF3570"/>
    <w:rsid w:val="00FF64FF"/>
    <w:rsid w:val="00FF739F"/>
    <w:rsid w:val="0394CBDE"/>
    <w:rsid w:val="03B87EDE"/>
    <w:rsid w:val="07CAA11B"/>
    <w:rsid w:val="08D1379D"/>
    <w:rsid w:val="0934A8CA"/>
    <w:rsid w:val="0A57CBA6"/>
    <w:rsid w:val="0BC7CD1E"/>
    <w:rsid w:val="0E1A3C64"/>
    <w:rsid w:val="0EB6269C"/>
    <w:rsid w:val="0EC549E7"/>
    <w:rsid w:val="0EEA8722"/>
    <w:rsid w:val="11748F3A"/>
    <w:rsid w:val="1237D71B"/>
    <w:rsid w:val="12986A04"/>
    <w:rsid w:val="190B4A64"/>
    <w:rsid w:val="199263F0"/>
    <w:rsid w:val="199686A0"/>
    <w:rsid w:val="1BB898A1"/>
    <w:rsid w:val="1D654919"/>
    <w:rsid w:val="1DDD27F0"/>
    <w:rsid w:val="1EB1D1BE"/>
    <w:rsid w:val="1EF03963"/>
    <w:rsid w:val="1F5E8A71"/>
    <w:rsid w:val="1F693115"/>
    <w:rsid w:val="1FEF74E9"/>
    <w:rsid w:val="22DB5776"/>
    <w:rsid w:val="239BC7B6"/>
    <w:rsid w:val="23E8C325"/>
    <w:rsid w:val="26532420"/>
    <w:rsid w:val="279C3A48"/>
    <w:rsid w:val="281367B7"/>
    <w:rsid w:val="284F6968"/>
    <w:rsid w:val="2B4598D6"/>
    <w:rsid w:val="2C8795B6"/>
    <w:rsid w:val="2C9574E6"/>
    <w:rsid w:val="2F0EA264"/>
    <w:rsid w:val="2FFB1B79"/>
    <w:rsid w:val="3004BCCA"/>
    <w:rsid w:val="306D03BA"/>
    <w:rsid w:val="31346D99"/>
    <w:rsid w:val="31A47DDF"/>
    <w:rsid w:val="32EDE0F9"/>
    <w:rsid w:val="3434C9F2"/>
    <w:rsid w:val="3480E09A"/>
    <w:rsid w:val="349904C9"/>
    <w:rsid w:val="35C416BD"/>
    <w:rsid w:val="36232ECF"/>
    <w:rsid w:val="3887DA40"/>
    <w:rsid w:val="38FE1E4B"/>
    <w:rsid w:val="398AE284"/>
    <w:rsid w:val="3BC5E5CC"/>
    <w:rsid w:val="3EA28021"/>
    <w:rsid w:val="415FEA9B"/>
    <w:rsid w:val="42C8D8B1"/>
    <w:rsid w:val="4403C83A"/>
    <w:rsid w:val="444559E1"/>
    <w:rsid w:val="4474E7CA"/>
    <w:rsid w:val="468FFE9A"/>
    <w:rsid w:val="484E6829"/>
    <w:rsid w:val="48946D7D"/>
    <w:rsid w:val="491E2105"/>
    <w:rsid w:val="494926E1"/>
    <w:rsid w:val="4BCC0E3F"/>
    <w:rsid w:val="4C2DB34F"/>
    <w:rsid w:val="4E0F05A7"/>
    <w:rsid w:val="4EFE1F2E"/>
    <w:rsid w:val="4EFF4E4B"/>
    <w:rsid w:val="4F4D71C8"/>
    <w:rsid w:val="4F54198E"/>
    <w:rsid w:val="502E1C0D"/>
    <w:rsid w:val="50B7CB0E"/>
    <w:rsid w:val="50E3C6EF"/>
    <w:rsid w:val="523AED06"/>
    <w:rsid w:val="52A782B8"/>
    <w:rsid w:val="55160029"/>
    <w:rsid w:val="56621FF1"/>
    <w:rsid w:val="56D1E38C"/>
    <w:rsid w:val="575CC0E8"/>
    <w:rsid w:val="584DA0EB"/>
    <w:rsid w:val="59E4ABEF"/>
    <w:rsid w:val="59FFE325"/>
    <w:rsid w:val="5A39174D"/>
    <w:rsid w:val="5A7FCF62"/>
    <w:rsid w:val="5C7BC727"/>
    <w:rsid w:val="5FA6E7D7"/>
    <w:rsid w:val="62E9ABE0"/>
    <w:rsid w:val="63D3F924"/>
    <w:rsid w:val="6568F0F0"/>
    <w:rsid w:val="65BAA558"/>
    <w:rsid w:val="662E7A1D"/>
    <w:rsid w:val="6728FAAB"/>
    <w:rsid w:val="69BFECCB"/>
    <w:rsid w:val="6BEB3D67"/>
    <w:rsid w:val="6BFBED3B"/>
    <w:rsid w:val="70242428"/>
    <w:rsid w:val="706B4AC5"/>
    <w:rsid w:val="70A716BB"/>
    <w:rsid w:val="70C66A21"/>
    <w:rsid w:val="70F05FE3"/>
    <w:rsid w:val="7159E389"/>
    <w:rsid w:val="7791AC24"/>
    <w:rsid w:val="78244E32"/>
    <w:rsid w:val="78F1F718"/>
    <w:rsid w:val="792F0E72"/>
    <w:rsid w:val="7B539DC1"/>
    <w:rsid w:val="7B9780CC"/>
    <w:rsid w:val="7C2B25FF"/>
    <w:rsid w:val="7E28D968"/>
    <w:rsid w:val="7E31BF23"/>
    <w:rsid w:val="7E5819E3"/>
    <w:rsid w:val="7FF6B8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16CC6"/>
  <w15:chartTrackingRefBased/>
  <w15:docId w15:val="{CFBD0520-2372-41B6-98C3-E16F541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link w:val="Heading1Char"/>
    <w:uiPriority w:val="9"/>
    <w:qFormat/>
    <w:rsid w:val="0084510D"/>
    <w:pPr>
      <w:numPr>
        <w:numId w:val="5"/>
      </w:numPr>
      <w:spacing w:after="200"/>
      <w:ind w:left="567" w:hanging="567"/>
      <w:outlineLvl w:val="0"/>
    </w:pPr>
    <w:rPr>
      <w:rFonts w:cs="Arial"/>
      <w:b/>
    </w:rPr>
  </w:style>
  <w:style w:type="paragraph" w:styleId="Heading2">
    <w:name w:val="heading 2"/>
    <w:basedOn w:val="Normal"/>
    <w:link w:val="Heading2Char"/>
    <w:semiHidden/>
    <w:unhideWhenUsed/>
    <w:qFormat/>
    <w:rsid w:val="00354160"/>
    <w:pPr>
      <w:numPr>
        <w:numId w:val="3"/>
      </w:numPr>
      <w:autoSpaceDE w:val="0"/>
      <w:autoSpaceDN w:val="0"/>
      <w:adjustRightInd w:val="0"/>
      <w:ind w:left="709" w:hanging="709"/>
      <w:outlineLvl w:val="1"/>
    </w:pPr>
    <w:rPr>
      <w:rFonts w:cs="Foundry Form Sans"/>
      <w:b/>
      <w:color w:val="000000"/>
      <w:lang w:eastAsia="en-GB"/>
    </w:rPr>
  </w:style>
  <w:style w:type="paragraph" w:styleId="Heading3">
    <w:name w:val="heading 3"/>
    <w:basedOn w:val="Normal"/>
    <w:link w:val="Heading3Char"/>
    <w:unhideWhenUsed/>
    <w:qFormat/>
    <w:rsid w:val="00354160"/>
    <w:pPr>
      <w:numPr>
        <w:ilvl w:val="1"/>
        <w:numId w:val="3"/>
      </w:numPr>
      <w:autoSpaceDE w:val="0"/>
      <w:autoSpaceDN w:val="0"/>
      <w:adjustRightInd w:val="0"/>
      <w:spacing w:after="240"/>
      <w:outlineLvl w:val="2"/>
    </w:pPr>
    <w:rPr>
      <w:rFonts w:cs="Foundry Form Sans"/>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30C4"/>
    <w:pPr>
      <w:tabs>
        <w:tab w:val="center" w:pos="4320"/>
        <w:tab w:val="right" w:pos="8640"/>
      </w:tabs>
    </w:pPr>
  </w:style>
  <w:style w:type="paragraph" w:styleId="Footer">
    <w:name w:val="footer"/>
    <w:basedOn w:val="Normal"/>
    <w:link w:val="FooterChar"/>
    <w:rsid w:val="00B530C4"/>
    <w:pPr>
      <w:tabs>
        <w:tab w:val="center" w:pos="4320"/>
        <w:tab w:val="right" w:pos="8640"/>
      </w:tabs>
    </w:pPr>
  </w:style>
  <w:style w:type="table" w:styleId="TableGrid">
    <w:name w:val="Table Grid"/>
    <w:basedOn w:val="TableNormal"/>
    <w:rsid w:val="00B53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B50BC"/>
    <w:rPr>
      <w:rFonts w:ascii="Tahoma" w:hAnsi="Tahoma" w:cs="Tahoma"/>
      <w:sz w:val="16"/>
      <w:szCs w:val="16"/>
    </w:rPr>
  </w:style>
  <w:style w:type="character" w:customStyle="1" w:styleId="BalloonTextChar">
    <w:name w:val="Balloon Text Char"/>
    <w:link w:val="BalloonText"/>
    <w:rsid w:val="008B50BC"/>
    <w:rPr>
      <w:rFonts w:ascii="Tahoma" w:hAnsi="Tahoma" w:cs="Tahoma"/>
      <w:sz w:val="16"/>
      <w:szCs w:val="16"/>
      <w:lang w:eastAsia="en-US"/>
    </w:rPr>
  </w:style>
  <w:style w:type="character" w:styleId="CommentReference">
    <w:name w:val="annotation reference"/>
    <w:rsid w:val="003B5B50"/>
    <w:rPr>
      <w:sz w:val="16"/>
      <w:szCs w:val="16"/>
    </w:rPr>
  </w:style>
  <w:style w:type="paragraph" w:styleId="CommentText">
    <w:name w:val="annotation text"/>
    <w:basedOn w:val="Normal"/>
    <w:link w:val="CommentTextChar"/>
    <w:rsid w:val="003B5B50"/>
    <w:rPr>
      <w:sz w:val="20"/>
      <w:szCs w:val="20"/>
    </w:rPr>
  </w:style>
  <w:style w:type="character" w:customStyle="1" w:styleId="CommentTextChar">
    <w:name w:val="Comment Text Char"/>
    <w:link w:val="CommentText"/>
    <w:rsid w:val="003B5B50"/>
    <w:rPr>
      <w:rFonts w:ascii="Foundry Form Sans" w:hAnsi="Foundry Form Sans"/>
      <w:lang w:eastAsia="en-US"/>
    </w:rPr>
  </w:style>
  <w:style w:type="paragraph" w:styleId="CommentSubject">
    <w:name w:val="annotation subject"/>
    <w:basedOn w:val="CommentText"/>
    <w:next w:val="CommentText"/>
    <w:link w:val="CommentSubjectChar"/>
    <w:rsid w:val="003B5B50"/>
    <w:rPr>
      <w:b/>
      <w:bCs/>
    </w:rPr>
  </w:style>
  <w:style w:type="character" w:customStyle="1" w:styleId="CommentSubjectChar">
    <w:name w:val="Comment Subject Char"/>
    <w:link w:val="CommentSubject"/>
    <w:rsid w:val="003B5B50"/>
    <w:rPr>
      <w:rFonts w:ascii="Foundry Form Sans" w:hAnsi="Foundry Form Sans"/>
      <w:b/>
      <w:bCs/>
      <w:lang w:eastAsia="en-US"/>
    </w:rPr>
  </w:style>
  <w:style w:type="character" w:styleId="PageNumber">
    <w:name w:val="page number"/>
    <w:basedOn w:val="DefaultParagraphFont"/>
    <w:rsid w:val="009608C8"/>
  </w:style>
  <w:style w:type="paragraph" w:styleId="ListParagraph">
    <w:name w:val="List Paragraph"/>
    <w:aliases w:val="NHF List Paragraph,NHF Bullet Paragraph,Bullet Paragraph,Numbered paragraph,Dot pt,Bullet 1,Numbered Para 1,No Spacing1,List Paragraph Char Char Char,Indicator Text,List Paragraph1,List Paragraph12,Normal numbered,Bullet Points,MAIN CONTE"/>
    <w:basedOn w:val="Normal"/>
    <w:link w:val="ListParagraphChar"/>
    <w:uiPriority w:val="34"/>
    <w:qFormat/>
    <w:rsid w:val="00D0081C"/>
    <w:pPr>
      <w:ind w:left="720"/>
    </w:pPr>
    <w:rPr>
      <w:rFonts w:eastAsia="Calibri"/>
    </w:rPr>
  </w:style>
  <w:style w:type="paragraph" w:styleId="Caption">
    <w:name w:val="caption"/>
    <w:basedOn w:val="Normal"/>
    <w:next w:val="Normal"/>
    <w:unhideWhenUsed/>
    <w:qFormat/>
    <w:rsid w:val="0010227B"/>
    <w:pPr>
      <w:spacing w:after="200"/>
    </w:pPr>
    <w:rPr>
      <w:i/>
      <w:iCs/>
      <w:color w:val="44546A" w:themeColor="text2"/>
      <w:sz w:val="18"/>
      <w:szCs w:val="18"/>
    </w:rPr>
  </w:style>
  <w:style w:type="character" w:customStyle="1" w:styleId="HeaderChar">
    <w:name w:val="Header Char"/>
    <w:link w:val="Header"/>
    <w:rsid w:val="00D67893"/>
    <w:rPr>
      <w:rFonts w:ascii="Foundry Form Sans" w:hAnsi="Foundry Form Sans"/>
      <w:sz w:val="24"/>
      <w:szCs w:val="24"/>
      <w:lang w:eastAsia="en-US"/>
    </w:rPr>
  </w:style>
  <w:style w:type="character" w:customStyle="1" w:styleId="FooterChar">
    <w:name w:val="Footer Char"/>
    <w:link w:val="Footer"/>
    <w:rsid w:val="00CB176A"/>
    <w:rPr>
      <w:rFonts w:ascii="Foundry Form Sans" w:hAnsi="Foundry Form Sans"/>
      <w:sz w:val="24"/>
      <w:szCs w:val="24"/>
      <w:lang w:eastAsia="en-US"/>
    </w:rPr>
  </w:style>
  <w:style w:type="character" w:customStyle="1" w:styleId="ListParagraphChar">
    <w:name w:val="List Paragraph Char"/>
    <w:aliases w:val="NHF List Paragraph Char,NHF Bullet Paragraph Char,Bullet Paragraph Char,Numbered paragraph Char,Dot pt Char,Bullet 1 Char,Numbered Para 1 Char,No Spacing1 Char,List Paragraph Char Char Char Char,Indicator Text Char,Bullet Points Char"/>
    <w:basedOn w:val="DefaultParagraphFont"/>
    <w:link w:val="ListParagraph"/>
    <w:uiPriority w:val="34"/>
    <w:qFormat/>
    <w:locked/>
    <w:rsid w:val="0094499E"/>
    <w:rPr>
      <w:rFonts w:ascii="Foundry Form Sans" w:eastAsia="Calibri" w:hAnsi="Foundry Form Sans"/>
      <w:sz w:val="24"/>
      <w:szCs w:val="24"/>
      <w:lang w:eastAsia="en-US"/>
    </w:rPr>
  </w:style>
  <w:style w:type="paragraph" w:customStyle="1" w:styleId="Bulletpoint">
    <w:name w:val="Bullet point"/>
    <w:basedOn w:val="ListParagraph"/>
    <w:link w:val="BulletpointChar"/>
    <w:qFormat/>
    <w:rsid w:val="00616421"/>
    <w:pPr>
      <w:numPr>
        <w:numId w:val="2"/>
      </w:numPr>
      <w:spacing w:before="120" w:after="120"/>
    </w:pPr>
    <w:rPr>
      <w:bCs/>
    </w:rPr>
  </w:style>
  <w:style w:type="character" w:customStyle="1" w:styleId="Heading2Char">
    <w:name w:val="Heading 2 Char"/>
    <w:basedOn w:val="DefaultParagraphFont"/>
    <w:link w:val="Heading2"/>
    <w:semiHidden/>
    <w:rsid w:val="00354160"/>
    <w:rPr>
      <w:rFonts w:ascii="Foundry Form Sans" w:hAnsi="Foundry Form Sans" w:cs="Foundry Form Sans"/>
      <w:b/>
      <w:color w:val="000000"/>
      <w:sz w:val="24"/>
      <w:szCs w:val="24"/>
    </w:rPr>
  </w:style>
  <w:style w:type="character" w:customStyle="1" w:styleId="BulletpointChar">
    <w:name w:val="Bullet point Char"/>
    <w:basedOn w:val="ListParagraphChar"/>
    <w:link w:val="Bulletpoint"/>
    <w:rsid w:val="00616421"/>
    <w:rPr>
      <w:rFonts w:ascii="Foundry Form Sans" w:eastAsia="Calibri" w:hAnsi="Foundry Form Sans"/>
      <w:bCs/>
      <w:sz w:val="24"/>
      <w:szCs w:val="24"/>
      <w:lang w:eastAsia="en-US"/>
    </w:rPr>
  </w:style>
  <w:style w:type="character" w:customStyle="1" w:styleId="Heading3Char">
    <w:name w:val="Heading 3 Char"/>
    <w:basedOn w:val="DefaultParagraphFont"/>
    <w:link w:val="Heading3"/>
    <w:rsid w:val="00354160"/>
    <w:rPr>
      <w:rFonts w:ascii="Foundry Form Sans" w:hAnsi="Foundry Form Sans" w:cs="Foundry Form Sans"/>
      <w:color w:val="000000"/>
      <w:sz w:val="24"/>
      <w:szCs w:val="24"/>
    </w:rPr>
  </w:style>
  <w:style w:type="character" w:customStyle="1" w:styleId="MainbodyChar">
    <w:name w:val="Main body Char"/>
    <w:basedOn w:val="DefaultParagraphFont"/>
    <w:link w:val="Mainbody"/>
    <w:locked/>
    <w:rsid w:val="0084510D"/>
    <w:rPr>
      <w:rFonts w:ascii="Foundry Form Sans" w:eastAsia="Calibri" w:hAnsi="Foundry Form Sans"/>
      <w:color w:val="1B1B1B"/>
      <w:sz w:val="24"/>
      <w:szCs w:val="24"/>
      <w:lang w:eastAsia="en-US"/>
    </w:rPr>
  </w:style>
  <w:style w:type="paragraph" w:customStyle="1" w:styleId="Mainbody">
    <w:name w:val="Main body"/>
    <w:basedOn w:val="ListParagraph"/>
    <w:link w:val="MainbodyChar"/>
    <w:qFormat/>
    <w:rsid w:val="0084510D"/>
    <w:pPr>
      <w:numPr>
        <w:numId w:val="1"/>
      </w:numPr>
      <w:spacing w:after="240"/>
    </w:pPr>
    <w:rPr>
      <w:color w:val="1B1B1B"/>
      <w:shd w:val="clear" w:color="auto" w:fill="FFFFFF"/>
    </w:rPr>
  </w:style>
  <w:style w:type="character" w:customStyle="1" w:styleId="ui-provider">
    <w:name w:val="ui-provider"/>
    <w:basedOn w:val="DefaultParagraphFont"/>
    <w:rsid w:val="00082A58"/>
  </w:style>
  <w:style w:type="paragraph" w:customStyle="1" w:styleId="Bodytable">
    <w:name w:val="Body table"/>
    <w:basedOn w:val="Normal"/>
    <w:qFormat/>
    <w:rsid w:val="00087237"/>
    <w:pPr>
      <w:spacing w:before="120" w:after="120"/>
    </w:pPr>
  </w:style>
  <w:style w:type="character" w:styleId="Mention">
    <w:name w:val="Mention"/>
    <w:basedOn w:val="DefaultParagraphFont"/>
    <w:uiPriority w:val="99"/>
    <w:unhideWhenUsed/>
    <w:rsid w:val="00222636"/>
    <w:rPr>
      <w:color w:val="2B579A"/>
      <w:shd w:val="clear" w:color="auto" w:fill="E1DFDD"/>
    </w:rPr>
  </w:style>
  <w:style w:type="character" w:styleId="Hyperlink">
    <w:name w:val="Hyperlink"/>
    <w:basedOn w:val="DefaultParagraphFont"/>
    <w:rsid w:val="00240EED"/>
    <w:rPr>
      <w:color w:val="0563C1" w:themeColor="hyperlink"/>
      <w:u w:val="single"/>
    </w:rPr>
  </w:style>
  <w:style w:type="character" w:styleId="UnresolvedMention">
    <w:name w:val="Unresolved Mention"/>
    <w:basedOn w:val="DefaultParagraphFont"/>
    <w:uiPriority w:val="99"/>
    <w:semiHidden/>
    <w:unhideWhenUsed/>
    <w:rsid w:val="00240EED"/>
    <w:rPr>
      <w:color w:val="605E5C"/>
      <w:shd w:val="clear" w:color="auto" w:fill="E1DFDD"/>
    </w:rPr>
  </w:style>
  <w:style w:type="character" w:customStyle="1" w:styleId="Heading1Char">
    <w:name w:val="Heading 1 Char"/>
    <w:basedOn w:val="DefaultParagraphFont"/>
    <w:link w:val="Heading1"/>
    <w:uiPriority w:val="9"/>
    <w:rsid w:val="0084510D"/>
    <w:rPr>
      <w:rFonts w:ascii="Foundry Form Sans" w:hAnsi="Foundry Form Sans" w:cs="Arial"/>
      <w:b/>
      <w:sz w:val="24"/>
      <w:szCs w:val="24"/>
      <w:lang w:eastAsia="en-US"/>
    </w:rPr>
  </w:style>
  <w:style w:type="paragraph" w:styleId="FootnoteText">
    <w:name w:val="footnote text"/>
    <w:basedOn w:val="Normal"/>
    <w:link w:val="FootnoteTextChar"/>
    <w:rsid w:val="00C3754D"/>
    <w:rPr>
      <w:sz w:val="20"/>
      <w:szCs w:val="20"/>
    </w:rPr>
  </w:style>
  <w:style w:type="character" w:customStyle="1" w:styleId="FootnoteTextChar">
    <w:name w:val="Footnote Text Char"/>
    <w:basedOn w:val="DefaultParagraphFont"/>
    <w:link w:val="FootnoteText"/>
    <w:rsid w:val="00C3754D"/>
    <w:rPr>
      <w:rFonts w:ascii="Foundry Form Sans" w:hAnsi="Foundry Form Sans"/>
      <w:lang w:eastAsia="en-US"/>
    </w:rPr>
  </w:style>
  <w:style w:type="character" w:styleId="FootnoteReference">
    <w:name w:val="footnote reference"/>
    <w:basedOn w:val="DefaultParagraphFont"/>
    <w:rsid w:val="00C3754D"/>
    <w:rPr>
      <w:vertAlign w:val="superscript"/>
    </w:rPr>
  </w:style>
  <w:style w:type="paragraph" w:styleId="Revision">
    <w:name w:val="Revision"/>
    <w:hidden/>
    <w:uiPriority w:val="99"/>
    <w:semiHidden/>
    <w:rsid w:val="004309F7"/>
    <w:rPr>
      <w:rFonts w:ascii="Foundry Form Sans" w:hAnsi="Foundry Form Sans"/>
      <w:sz w:val="24"/>
      <w:szCs w:val="24"/>
      <w:lang w:eastAsia="en-US"/>
    </w:rPr>
  </w:style>
  <w:style w:type="paragraph" w:customStyle="1" w:styleId="pf0">
    <w:name w:val="pf0"/>
    <w:basedOn w:val="Normal"/>
    <w:rsid w:val="00950503"/>
    <w:pPr>
      <w:spacing w:before="100" w:beforeAutospacing="1" w:after="100" w:afterAutospacing="1"/>
    </w:pPr>
    <w:rPr>
      <w:rFonts w:ascii="Times New Roman" w:hAnsi="Times New Roman"/>
      <w:lang w:eastAsia="en-GB"/>
    </w:rPr>
  </w:style>
  <w:style w:type="character" w:customStyle="1" w:styleId="cf01">
    <w:name w:val="cf01"/>
    <w:basedOn w:val="DefaultParagraphFont"/>
    <w:rsid w:val="00950503"/>
    <w:rPr>
      <w:rFonts w:ascii="Segoe UI" w:hAnsi="Segoe UI" w:cs="Segoe UI" w:hint="default"/>
      <w:sz w:val="18"/>
      <w:szCs w:val="18"/>
    </w:rPr>
  </w:style>
  <w:style w:type="character" w:styleId="FollowedHyperlink">
    <w:name w:val="FollowedHyperlink"/>
    <w:basedOn w:val="DefaultParagraphFont"/>
    <w:rsid w:val="00095E4B"/>
    <w:rPr>
      <w:color w:val="954F72" w:themeColor="followedHyperlink"/>
      <w:u w:val="single"/>
    </w:rPr>
  </w:style>
  <w:style w:type="paragraph" w:customStyle="1" w:styleId="Bulletparagraph">
    <w:name w:val="Bullet paragraph"/>
    <w:basedOn w:val="ListParagraph"/>
    <w:link w:val="BulletparagraphChar"/>
    <w:qFormat/>
    <w:rsid w:val="00072D48"/>
    <w:pPr>
      <w:numPr>
        <w:numId w:val="4"/>
      </w:numPr>
      <w:spacing w:before="240" w:after="240"/>
      <w:ind w:left="924" w:hanging="357"/>
    </w:pPr>
    <w:rPr>
      <w:rFonts w:eastAsiaTheme="minorHAnsi"/>
    </w:rPr>
  </w:style>
  <w:style w:type="character" w:customStyle="1" w:styleId="BulletparagraphChar">
    <w:name w:val="Bullet paragraph Char"/>
    <w:basedOn w:val="DefaultParagraphFont"/>
    <w:link w:val="Bulletparagraph"/>
    <w:rsid w:val="00072D48"/>
    <w:rPr>
      <w:rFonts w:ascii="Foundry Form Sans" w:eastAsiaTheme="minorHAnsi" w:hAnsi="Foundry Form Sans"/>
      <w:sz w:val="24"/>
      <w:szCs w:val="24"/>
      <w:lang w:eastAsia="en-US"/>
    </w:rPr>
  </w:style>
  <w:style w:type="paragraph" w:customStyle="1" w:styleId="Default">
    <w:name w:val="Default"/>
    <w:rsid w:val="00BB12DF"/>
    <w:pPr>
      <w:autoSpaceDE w:val="0"/>
      <w:autoSpaceDN w:val="0"/>
      <w:adjustRightInd w:val="0"/>
    </w:pPr>
    <w:rPr>
      <w:rFonts w:ascii="Arial" w:hAnsi="Arial" w:cs="Arial"/>
      <w:color w:val="000000"/>
      <w:sz w:val="24"/>
      <w:szCs w:val="24"/>
    </w:rPr>
  </w:style>
  <w:style w:type="paragraph" w:customStyle="1" w:styleId="xmsolistparagraph">
    <w:name w:val="x_msolistparagraph"/>
    <w:basedOn w:val="Normal"/>
    <w:rsid w:val="0095367E"/>
    <w:pPr>
      <w:ind w:left="720"/>
    </w:pPr>
    <w:rPr>
      <w:rFonts w:ascii="Times New Roman" w:eastAsiaTheme="minorHAnsi" w:hAnsi="Times New Roman"/>
      <w:sz w:val="20"/>
      <w:szCs w:val="20"/>
      <w:lang w:eastAsia="en-GB"/>
    </w:rPr>
  </w:style>
  <w:style w:type="paragraph" w:customStyle="1" w:styleId="xmsonormal">
    <w:name w:val="xmsonormal"/>
    <w:basedOn w:val="Normal"/>
    <w:rsid w:val="008E6B96"/>
    <w:rPr>
      <w:rFonts w:ascii="Calibri" w:eastAsiaTheme="minorHAnsi" w:hAnsi="Calibri" w:cs="Calibri"/>
      <w:sz w:val="22"/>
      <w:szCs w:val="22"/>
      <w:lang w:eastAsia="en-GB"/>
    </w:rPr>
  </w:style>
  <w:style w:type="paragraph" w:customStyle="1" w:styleId="xxmsonormal">
    <w:name w:val="xxmsonormal"/>
    <w:basedOn w:val="Normal"/>
    <w:rsid w:val="008E6B96"/>
    <w:rPr>
      <w:rFonts w:ascii="Calibri" w:eastAsiaTheme="minorHAnsi" w:hAnsi="Calibri" w:cs="Calibri"/>
      <w:sz w:val="22"/>
      <w:szCs w:val="22"/>
      <w:lang w:eastAsia="en-GB"/>
    </w:rPr>
  </w:style>
  <w:style w:type="paragraph" w:customStyle="1" w:styleId="xxmsolistparagraph">
    <w:name w:val="xxmsolistparagraph"/>
    <w:basedOn w:val="Normal"/>
    <w:rsid w:val="008E6B96"/>
    <w:pPr>
      <w:ind w:left="720"/>
    </w:pPr>
    <w:rPr>
      <w:rFonts w:ascii="Calibri" w:eastAsiaTheme="minorHAnsi" w:hAnsi="Calibri" w:cs="Calibri"/>
      <w:sz w:val="22"/>
      <w:szCs w:val="22"/>
      <w:lang w:eastAsia="en-GB"/>
    </w:rPr>
  </w:style>
  <w:style w:type="paragraph" w:styleId="NormalWeb">
    <w:name w:val="Normal (Web)"/>
    <w:basedOn w:val="Normal"/>
    <w:uiPriority w:val="99"/>
    <w:unhideWhenUsed/>
    <w:rsid w:val="00933580"/>
    <w:pPr>
      <w:spacing w:before="100" w:beforeAutospacing="1" w:after="100" w:afterAutospacing="1"/>
    </w:pPr>
    <w:rPr>
      <w:rFonts w:ascii="Times New Roman" w:hAnsi="Times New Roman"/>
      <w:lang w:eastAsia="en-GB"/>
    </w:rPr>
  </w:style>
  <w:style w:type="character" w:customStyle="1" w:styleId="normaltextrun">
    <w:name w:val="normaltextrun"/>
    <w:basedOn w:val="DefaultParagraphFont"/>
    <w:rsid w:val="005B4604"/>
  </w:style>
  <w:style w:type="paragraph" w:customStyle="1" w:styleId="paragraph">
    <w:name w:val="paragraph"/>
    <w:basedOn w:val="Normal"/>
    <w:rsid w:val="00C04C57"/>
    <w:pPr>
      <w:spacing w:before="100" w:beforeAutospacing="1" w:after="100" w:afterAutospacing="1"/>
    </w:pPr>
    <w:rPr>
      <w:rFonts w:ascii="Times New Roman" w:hAnsi="Times New Roman"/>
      <w:lang w:eastAsia="en-GB"/>
    </w:rPr>
  </w:style>
  <w:style w:type="character" w:customStyle="1" w:styleId="eop">
    <w:name w:val="eop"/>
    <w:basedOn w:val="DefaultParagraphFont"/>
    <w:rsid w:val="00C04C57"/>
  </w:style>
  <w:style w:type="character" w:customStyle="1" w:styleId="superscript">
    <w:name w:val="superscript"/>
    <w:basedOn w:val="DefaultParagraphFont"/>
    <w:rsid w:val="00C04C57"/>
  </w:style>
  <w:style w:type="paragraph" w:customStyle="1" w:styleId="subpoint">
    <w:name w:val="sub point"/>
    <w:basedOn w:val="Normal"/>
    <w:link w:val="subpointChar"/>
    <w:qFormat/>
    <w:rsid w:val="005269BB"/>
    <w:pPr>
      <w:numPr>
        <w:numId w:val="8"/>
      </w:numPr>
      <w:ind w:left="851" w:hanging="284"/>
    </w:pPr>
    <w:rPr>
      <w:bCs/>
    </w:rPr>
  </w:style>
  <w:style w:type="paragraph" w:customStyle="1" w:styleId="subsubpoint">
    <w:name w:val="sub sub point"/>
    <w:basedOn w:val="subpoint"/>
    <w:qFormat/>
    <w:rsid w:val="005269BB"/>
    <w:pPr>
      <w:numPr>
        <w:ilvl w:val="1"/>
      </w:numPr>
      <w:tabs>
        <w:tab w:val="num" w:pos="360"/>
      </w:tabs>
      <w:ind w:left="1134" w:hanging="283"/>
    </w:pPr>
  </w:style>
  <w:style w:type="character" w:customStyle="1" w:styleId="subpointChar">
    <w:name w:val="sub point Char"/>
    <w:basedOn w:val="DefaultParagraphFont"/>
    <w:link w:val="subpoint"/>
    <w:rsid w:val="005269BB"/>
    <w:rPr>
      <w:rFonts w:ascii="Foundry Form Sans" w:hAnsi="Foundry Form Sans"/>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075">
      <w:bodyDiv w:val="1"/>
      <w:marLeft w:val="0"/>
      <w:marRight w:val="0"/>
      <w:marTop w:val="0"/>
      <w:marBottom w:val="0"/>
      <w:divBdr>
        <w:top w:val="none" w:sz="0" w:space="0" w:color="auto"/>
        <w:left w:val="none" w:sz="0" w:space="0" w:color="auto"/>
        <w:bottom w:val="none" w:sz="0" w:space="0" w:color="auto"/>
        <w:right w:val="none" w:sz="0" w:space="0" w:color="auto"/>
      </w:divBdr>
    </w:div>
    <w:div w:id="46221836">
      <w:bodyDiv w:val="1"/>
      <w:marLeft w:val="0"/>
      <w:marRight w:val="0"/>
      <w:marTop w:val="0"/>
      <w:marBottom w:val="0"/>
      <w:divBdr>
        <w:top w:val="none" w:sz="0" w:space="0" w:color="auto"/>
        <w:left w:val="none" w:sz="0" w:space="0" w:color="auto"/>
        <w:bottom w:val="none" w:sz="0" w:space="0" w:color="auto"/>
        <w:right w:val="none" w:sz="0" w:space="0" w:color="auto"/>
      </w:divBdr>
    </w:div>
    <w:div w:id="74128624">
      <w:bodyDiv w:val="1"/>
      <w:marLeft w:val="0"/>
      <w:marRight w:val="0"/>
      <w:marTop w:val="0"/>
      <w:marBottom w:val="0"/>
      <w:divBdr>
        <w:top w:val="none" w:sz="0" w:space="0" w:color="auto"/>
        <w:left w:val="none" w:sz="0" w:space="0" w:color="auto"/>
        <w:bottom w:val="none" w:sz="0" w:space="0" w:color="auto"/>
        <w:right w:val="none" w:sz="0" w:space="0" w:color="auto"/>
      </w:divBdr>
    </w:div>
    <w:div w:id="208760748">
      <w:bodyDiv w:val="1"/>
      <w:marLeft w:val="0"/>
      <w:marRight w:val="0"/>
      <w:marTop w:val="0"/>
      <w:marBottom w:val="0"/>
      <w:divBdr>
        <w:top w:val="none" w:sz="0" w:space="0" w:color="auto"/>
        <w:left w:val="none" w:sz="0" w:space="0" w:color="auto"/>
        <w:bottom w:val="none" w:sz="0" w:space="0" w:color="auto"/>
        <w:right w:val="none" w:sz="0" w:space="0" w:color="auto"/>
      </w:divBdr>
    </w:div>
    <w:div w:id="249390106">
      <w:bodyDiv w:val="1"/>
      <w:marLeft w:val="0"/>
      <w:marRight w:val="0"/>
      <w:marTop w:val="0"/>
      <w:marBottom w:val="0"/>
      <w:divBdr>
        <w:top w:val="none" w:sz="0" w:space="0" w:color="auto"/>
        <w:left w:val="none" w:sz="0" w:space="0" w:color="auto"/>
        <w:bottom w:val="none" w:sz="0" w:space="0" w:color="auto"/>
        <w:right w:val="none" w:sz="0" w:space="0" w:color="auto"/>
      </w:divBdr>
    </w:div>
    <w:div w:id="300771506">
      <w:bodyDiv w:val="1"/>
      <w:marLeft w:val="0"/>
      <w:marRight w:val="0"/>
      <w:marTop w:val="0"/>
      <w:marBottom w:val="0"/>
      <w:divBdr>
        <w:top w:val="none" w:sz="0" w:space="0" w:color="auto"/>
        <w:left w:val="none" w:sz="0" w:space="0" w:color="auto"/>
        <w:bottom w:val="none" w:sz="0" w:space="0" w:color="auto"/>
        <w:right w:val="none" w:sz="0" w:space="0" w:color="auto"/>
      </w:divBdr>
    </w:div>
    <w:div w:id="368720993">
      <w:bodyDiv w:val="1"/>
      <w:marLeft w:val="0"/>
      <w:marRight w:val="0"/>
      <w:marTop w:val="0"/>
      <w:marBottom w:val="0"/>
      <w:divBdr>
        <w:top w:val="none" w:sz="0" w:space="0" w:color="auto"/>
        <w:left w:val="none" w:sz="0" w:space="0" w:color="auto"/>
        <w:bottom w:val="none" w:sz="0" w:space="0" w:color="auto"/>
        <w:right w:val="none" w:sz="0" w:space="0" w:color="auto"/>
      </w:divBdr>
    </w:div>
    <w:div w:id="459618667">
      <w:bodyDiv w:val="1"/>
      <w:marLeft w:val="0"/>
      <w:marRight w:val="0"/>
      <w:marTop w:val="0"/>
      <w:marBottom w:val="0"/>
      <w:divBdr>
        <w:top w:val="none" w:sz="0" w:space="0" w:color="auto"/>
        <w:left w:val="none" w:sz="0" w:space="0" w:color="auto"/>
        <w:bottom w:val="none" w:sz="0" w:space="0" w:color="auto"/>
        <w:right w:val="none" w:sz="0" w:space="0" w:color="auto"/>
      </w:divBdr>
    </w:div>
    <w:div w:id="496114808">
      <w:bodyDiv w:val="1"/>
      <w:marLeft w:val="0"/>
      <w:marRight w:val="0"/>
      <w:marTop w:val="0"/>
      <w:marBottom w:val="0"/>
      <w:divBdr>
        <w:top w:val="none" w:sz="0" w:space="0" w:color="auto"/>
        <w:left w:val="none" w:sz="0" w:space="0" w:color="auto"/>
        <w:bottom w:val="none" w:sz="0" w:space="0" w:color="auto"/>
        <w:right w:val="none" w:sz="0" w:space="0" w:color="auto"/>
      </w:divBdr>
    </w:div>
    <w:div w:id="523373050">
      <w:bodyDiv w:val="1"/>
      <w:marLeft w:val="0"/>
      <w:marRight w:val="0"/>
      <w:marTop w:val="0"/>
      <w:marBottom w:val="0"/>
      <w:divBdr>
        <w:top w:val="none" w:sz="0" w:space="0" w:color="auto"/>
        <w:left w:val="none" w:sz="0" w:space="0" w:color="auto"/>
        <w:bottom w:val="none" w:sz="0" w:space="0" w:color="auto"/>
        <w:right w:val="none" w:sz="0" w:space="0" w:color="auto"/>
      </w:divBdr>
    </w:div>
    <w:div w:id="542403497">
      <w:bodyDiv w:val="1"/>
      <w:marLeft w:val="0"/>
      <w:marRight w:val="0"/>
      <w:marTop w:val="0"/>
      <w:marBottom w:val="0"/>
      <w:divBdr>
        <w:top w:val="none" w:sz="0" w:space="0" w:color="auto"/>
        <w:left w:val="none" w:sz="0" w:space="0" w:color="auto"/>
        <w:bottom w:val="none" w:sz="0" w:space="0" w:color="auto"/>
        <w:right w:val="none" w:sz="0" w:space="0" w:color="auto"/>
      </w:divBdr>
    </w:div>
    <w:div w:id="576862029">
      <w:bodyDiv w:val="1"/>
      <w:marLeft w:val="0"/>
      <w:marRight w:val="0"/>
      <w:marTop w:val="0"/>
      <w:marBottom w:val="0"/>
      <w:divBdr>
        <w:top w:val="none" w:sz="0" w:space="0" w:color="auto"/>
        <w:left w:val="none" w:sz="0" w:space="0" w:color="auto"/>
        <w:bottom w:val="none" w:sz="0" w:space="0" w:color="auto"/>
        <w:right w:val="none" w:sz="0" w:space="0" w:color="auto"/>
      </w:divBdr>
    </w:div>
    <w:div w:id="713624655">
      <w:bodyDiv w:val="1"/>
      <w:marLeft w:val="0"/>
      <w:marRight w:val="0"/>
      <w:marTop w:val="0"/>
      <w:marBottom w:val="0"/>
      <w:divBdr>
        <w:top w:val="none" w:sz="0" w:space="0" w:color="auto"/>
        <w:left w:val="none" w:sz="0" w:space="0" w:color="auto"/>
        <w:bottom w:val="none" w:sz="0" w:space="0" w:color="auto"/>
        <w:right w:val="none" w:sz="0" w:space="0" w:color="auto"/>
      </w:divBdr>
    </w:div>
    <w:div w:id="721444523">
      <w:bodyDiv w:val="1"/>
      <w:marLeft w:val="0"/>
      <w:marRight w:val="0"/>
      <w:marTop w:val="0"/>
      <w:marBottom w:val="0"/>
      <w:divBdr>
        <w:top w:val="none" w:sz="0" w:space="0" w:color="auto"/>
        <w:left w:val="none" w:sz="0" w:space="0" w:color="auto"/>
        <w:bottom w:val="none" w:sz="0" w:space="0" w:color="auto"/>
        <w:right w:val="none" w:sz="0" w:space="0" w:color="auto"/>
      </w:divBdr>
    </w:div>
    <w:div w:id="731655314">
      <w:bodyDiv w:val="1"/>
      <w:marLeft w:val="0"/>
      <w:marRight w:val="0"/>
      <w:marTop w:val="0"/>
      <w:marBottom w:val="0"/>
      <w:divBdr>
        <w:top w:val="none" w:sz="0" w:space="0" w:color="auto"/>
        <w:left w:val="none" w:sz="0" w:space="0" w:color="auto"/>
        <w:bottom w:val="none" w:sz="0" w:space="0" w:color="auto"/>
        <w:right w:val="none" w:sz="0" w:space="0" w:color="auto"/>
      </w:divBdr>
    </w:div>
    <w:div w:id="771053887">
      <w:bodyDiv w:val="1"/>
      <w:marLeft w:val="0"/>
      <w:marRight w:val="0"/>
      <w:marTop w:val="0"/>
      <w:marBottom w:val="0"/>
      <w:divBdr>
        <w:top w:val="none" w:sz="0" w:space="0" w:color="auto"/>
        <w:left w:val="none" w:sz="0" w:space="0" w:color="auto"/>
        <w:bottom w:val="none" w:sz="0" w:space="0" w:color="auto"/>
        <w:right w:val="none" w:sz="0" w:space="0" w:color="auto"/>
      </w:divBdr>
    </w:div>
    <w:div w:id="778138262">
      <w:bodyDiv w:val="1"/>
      <w:marLeft w:val="0"/>
      <w:marRight w:val="0"/>
      <w:marTop w:val="0"/>
      <w:marBottom w:val="0"/>
      <w:divBdr>
        <w:top w:val="none" w:sz="0" w:space="0" w:color="auto"/>
        <w:left w:val="none" w:sz="0" w:space="0" w:color="auto"/>
        <w:bottom w:val="none" w:sz="0" w:space="0" w:color="auto"/>
        <w:right w:val="none" w:sz="0" w:space="0" w:color="auto"/>
      </w:divBdr>
    </w:div>
    <w:div w:id="899094738">
      <w:bodyDiv w:val="1"/>
      <w:marLeft w:val="0"/>
      <w:marRight w:val="0"/>
      <w:marTop w:val="0"/>
      <w:marBottom w:val="0"/>
      <w:divBdr>
        <w:top w:val="none" w:sz="0" w:space="0" w:color="auto"/>
        <w:left w:val="none" w:sz="0" w:space="0" w:color="auto"/>
        <w:bottom w:val="none" w:sz="0" w:space="0" w:color="auto"/>
        <w:right w:val="none" w:sz="0" w:space="0" w:color="auto"/>
      </w:divBdr>
    </w:div>
    <w:div w:id="915939897">
      <w:bodyDiv w:val="1"/>
      <w:marLeft w:val="0"/>
      <w:marRight w:val="0"/>
      <w:marTop w:val="0"/>
      <w:marBottom w:val="0"/>
      <w:divBdr>
        <w:top w:val="none" w:sz="0" w:space="0" w:color="auto"/>
        <w:left w:val="none" w:sz="0" w:space="0" w:color="auto"/>
        <w:bottom w:val="none" w:sz="0" w:space="0" w:color="auto"/>
        <w:right w:val="none" w:sz="0" w:space="0" w:color="auto"/>
      </w:divBdr>
    </w:div>
    <w:div w:id="938413127">
      <w:bodyDiv w:val="1"/>
      <w:marLeft w:val="0"/>
      <w:marRight w:val="0"/>
      <w:marTop w:val="0"/>
      <w:marBottom w:val="0"/>
      <w:divBdr>
        <w:top w:val="none" w:sz="0" w:space="0" w:color="auto"/>
        <w:left w:val="none" w:sz="0" w:space="0" w:color="auto"/>
        <w:bottom w:val="none" w:sz="0" w:space="0" w:color="auto"/>
        <w:right w:val="none" w:sz="0" w:space="0" w:color="auto"/>
      </w:divBdr>
    </w:div>
    <w:div w:id="953947209">
      <w:bodyDiv w:val="1"/>
      <w:marLeft w:val="0"/>
      <w:marRight w:val="0"/>
      <w:marTop w:val="0"/>
      <w:marBottom w:val="0"/>
      <w:divBdr>
        <w:top w:val="none" w:sz="0" w:space="0" w:color="auto"/>
        <w:left w:val="none" w:sz="0" w:space="0" w:color="auto"/>
        <w:bottom w:val="none" w:sz="0" w:space="0" w:color="auto"/>
        <w:right w:val="none" w:sz="0" w:space="0" w:color="auto"/>
      </w:divBdr>
    </w:div>
    <w:div w:id="1067924563">
      <w:bodyDiv w:val="1"/>
      <w:marLeft w:val="0"/>
      <w:marRight w:val="0"/>
      <w:marTop w:val="0"/>
      <w:marBottom w:val="0"/>
      <w:divBdr>
        <w:top w:val="none" w:sz="0" w:space="0" w:color="auto"/>
        <w:left w:val="none" w:sz="0" w:space="0" w:color="auto"/>
        <w:bottom w:val="none" w:sz="0" w:space="0" w:color="auto"/>
        <w:right w:val="none" w:sz="0" w:space="0" w:color="auto"/>
      </w:divBdr>
    </w:div>
    <w:div w:id="1185747945">
      <w:bodyDiv w:val="1"/>
      <w:marLeft w:val="0"/>
      <w:marRight w:val="0"/>
      <w:marTop w:val="0"/>
      <w:marBottom w:val="0"/>
      <w:divBdr>
        <w:top w:val="none" w:sz="0" w:space="0" w:color="auto"/>
        <w:left w:val="none" w:sz="0" w:space="0" w:color="auto"/>
        <w:bottom w:val="none" w:sz="0" w:space="0" w:color="auto"/>
        <w:right w:val="none" w:sz="0" w:space="0" w:color="auto"/>
      </w:divBdr>
    </w:div>
    <w:div w:id="1309477836">
      <w:bodyDiv w:val="1"/>
      <w:marLeft w:val="0"/>
      <w:marRight w:val="0"/>
      <w:marTop w:val="0"/>
      <w:marBottom w:val="0"/>
      <w:divBdr>
        <w:top w:val="none" w:sz="0" w:space="0" w:color="auto"/>
        <w:left w:val="none" w:sz="0" w:space="0" w:color="auto"/>
        <w:bottom w:val="none" w:sz="0" w:space="0" w:color="auto"/>
        <w:right w:val="none" w:sz="0" w:space="0" w:color="auto"/>
      </w:divBdr>
    </w:div>
    <w:div w:id="1422873607">
      <w:bodyDiv w:val="1"/>
      <w:marLeft w:val="0"/>
      <w:marRight w:val="0"/>
      <w:marTop w:val="0"/>
      <w:marBottom w:val="0"/>
      <w:divBdr>
        <w:top w:val="none" w:sz="0" w:space="0" w:color="auto"/>
        <w:left w:val="none" w:sz="0" w:space="0" w:color="auto"/>
        <w:bottom w:val="none" w:sz="0" w:space="0" w:color="auto"/>
        <w:right w:val="none" w:sz="0" w:space="0" w:color="auto"/>
      </w:divBdr>
    </w:div>
    <w:div w:id="1444154843">
      <w:bodyDiv w:val="1"/>
      <w:marLeft w:val="0"/>
      <w:marRight w:val="0"/>
      <w:marTop w:val="0"/>
      <w:marBottom w:val="0"/>
      <w:divBdr>
        <w:top w:val="none" w:sz="0" w:space="0" w:color="auto"/>
        <w:left w:val="none" w:sz="0" w:space="0" w:color="auto"/>
        <w:bottom w:val="none" w:sz="0" w:space="0" w:color="auto"/>
        <w:right w:val="none" w:sz="0" w:space="0" w:color="auto"/>
      </w:divBdr>
    </w:div>
    <w:div w:id="1474253376">
      <w:bodyDiv w:val="1"/>
      <w:marLeft w:val="0"/>
      <w:marRight w:val="0"/>
      <w:marTop w:val="0"/>
      <w:marBottom w:val="0"/>
      <w:divBdr>
        <w:top w:val="none" w:sz="0" w:space="0" w:color="auto"/>
        <w:left w:val="none" w:sz="0" w:space="0" w:color="auto"/>
        <w:bottom w:val="none" w:sz="0" w:space="0" w:color="auto"/>
        <w:right w:val="none" w:sz="0" w:space="0" w:color="auto"/>
      </w:divBdr>
    </w:div>
    <w:div w:id="1476335792">
      <w:bodyDiv w:val="1"/>
      <w:marLeft w:val="0"/>
      <w:marRight w:val="0"/>
      <w:marTop w:val="0"/>
      <w:marBottom w:val="0"/>
      <w:divBdr>
        <w:top w:val="none" w:sz="0" w:space="0" w:color="auto"/>
        <w:left w:val="none" w:sz="0" w:space="0" w:color="auto"/>
        <w:bottom w:val="none" w:sz="0" w:space="0" w:color="auto"/>
        <w:right w:val="none" w:sz="0" w:space="0" w:color="auto"/>
      </w:divBdr>
    </w:div>
    <w:div w:id="1509178701">
      <w:bodyDiv w:val="1"/>
      <w:marLeft w:val="0"/>
      <w:marRight w:val="0"/>
      <w:marTop w:val="0"/>
      <w:marBottom w:val="0"/>
      <w:divBdr>
        <w:top w:val="none" w:sz="0" w:space="0" w:color="auto"/>
        <w:left w:val="none" w:sz="0" w:space="0" w:color="auto"/>
        <w:bottom w:val="none" w:sz="0" w:space="0" w:color="auto"/>
        <w:right w:val="none" w:sz="0" w:space="0" w:color="auto"/>
      </w:divBdr>
    </w:div>
    <w:div w:id="1552767170">
      <w:bodyDiv w:val="1"/>
      <w:marLeft w:val="0"/>
      <w:marRight w:val="0"/>
      <w:marTop w:val="0"/>
      <w:marBottom w:val="0"/>
      <w:divBdr>
        <w:top w:val="none" w:sz="0" w:space="0" w:color="auto"/>
        <w:left w:val="none" w:sz="0" w:space="0" w:color="auto"/>
        <w:bottom w:val="none" w:sz="0" w:space="0" w:color="auto"/>
        <w:right w:val="none" w:sz="0" w:space="0" w:color="auto"/>
      </w:divBdr>
    </w:div>
    <w:div w:id="1555042667">
      <w:bodyDiv w:val="1"/>
      <w:marLeft w:val="0"/>
      <w:marRight w:val="0"/>
      <w:marTop w:val="0"/>
      <w:marBottom w:val="0"/>
      <w:divBdr>
        <w:top w:val="none" w:sz="0" w:space="0" w:color="auto"/>
        <w:left w:val="none" w:sz="0" w:space="0" w:color="auto"/>
        <w:bottom w:val="none" w:sz="0" w:space="0" w:color="auto"/>
        <w:right w:val="none" w:sz="0" w:space="0" w:color="auto"/>
      </w:divBdr>
    </w:div>
    <w:div w:id="1612468133">
      <w:bodyDiv w:val="1"/>
      <w:marLeft w:val="0"/>
      <w:marRight w:val="0"/>
      <w:marTop w:val="0"/>
      <w:marBottom w:val="0"/>
      <w:divBdr>
        <w:top w:val="none" w:sz="0" w:space="0" w:color="auto"/>
        <w:left w:val="none" w:sz="0" w:space="0" w:color="auto"/>
        <w:bottom w:val="none" w:sz="0" w:space="0" w:color="auto"/>
        <w:right w:val="none" w:sz="0" w:space="0" w:color="auto"/>
      </w:divBdr>
    </w:div>
    <w:div w:id="1619069670">
      <w:bodyDiv w:val="1"/>
      <w:marLeft w:val="0"/>
      <w:marRight w:val="0"/>
      <w:marTop w:val="0"/>
      <w:marBottom w:val="0"/>
      <w:divBdr>
        <w:top w:val="none" w:sz="0" w:space="0" w:color="auto"/>
        <w:left w:val="none" w:sz="0" w:space="0" w:color="auto"/>
        <w:bottom w:val="none" w:sz="0" w:space="0" w:color="auto"/>
        <w:right w:val="none" w:sz="0" w:space="0" w:color="auto"/>
      </w:divBdr>
    </w:div>
    <w:div w:id="1775131197">
      <w:bodyDiv w:val="1"/>
      <w:marLeft w:val="0"/>
      <w:marRight w:val="0"/>
      <w:marTop w:val="0"/>
      <w:marBottom w:val="0"/>
      <w:divBdr>
        <w:top w:val="none" w:sz="0" w:space="0" w:color="auto"/>
        <w:left w:val="none" w:sz="0" w:space="0" w:color="auto"/>
        <w:bottom w:val="none" w:sz="0" w:space="0" w:color="auto"/>
        <w:right w:val="none" w:sz="0" w:space="0" w:color="auto"/>
      </w:divBdr>
    </w:div>
    <w:div w:id="1978223787">
      <w:bodyDiv w:val="1"/>
      <w:marLeft w:val="0"/>
      <w:marRight w:val="0"/>
      <w:marTop w:val="0"/>
      <w:marBottom w:val="0"/>
      <w:divBdr>
        <w:top w:val="none" w:sz="0" w:space="0" w:color="auto"/>
        <w:left w:val="none" w:sz="0" w:space="0" w:color="auto"/>
        <w:bottom w:val="none" w:sz="0" w:space="0" w:color="auto"/>
        <w:right w:val="none" w:sz="0" w:space="0" w:color="auto"/>
      </w:divBdr>
    </w:div>
    <w:div w:id="1986160168">
      <w:bodyDiv w:val="1"/>
      <w:marLeft w:val="0"/>
      <w:marRight w:val="0"/>
      <w:marTop w:val="0"/>
      <w:marBottom w:val="0"/>
      <w:divBdr>
        <w:top w:val="none" w:sz="0" w:space="0" w:color="auto"/>
        <w:left w:val="none" w:sz="0" w:space="0" w:color="auto"/>
        <w:bottom w:val="none" w:sz="0" w:space="0" w:color="auto"/>
        <w:right w:val="none" w:sz="0" w:space="0" w:color="auto"/>
      </w:divBdr>
    </w:div>
    <w:div w:id="1988826842">
      <w:bodyDiv w:val="1"/>
      <w:marLeft w:val="0"/>
      <w:marRight w:val="0"/>
      <w:marTop w:val="0"/>
      <w:marBottom w:val="0"/>
      <w:divBdr>
        <w:top w:val="none" w:sz="0" w:space="0" w:color="auto"/>
        <w:left w:val="none" w:sz="0" w:space="0" w:color="auto"/>
        <w:bottom w:val="none" w:sz="0" w:space="0" w:color="auto"/>
        <w:right w:val="none" w:sz="0" w:space="0" w:color="auto"/>
      </w:divBdr>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london.gov.uk/sites/default/files/2023-05/Affordable%20Housing%20LPG%20Consultation%20Draft_2May2023.pdf"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9/05/relationships/documenttasks" Target="documenttasks/documenttasks1.xml"/></Relationships>
</file>

<file path=word/_rels/footnotes.xml.rels><?xml version="1.0" encoding="UTF-8" standalone="yes"?>
<Relationships xmlns="http://schemas.openxmlformats.org/package/2006/relationships"><Relationship Id="rId3" Type="http://schemas.openxmlformats.org/officeDocument/2006/relationships/hyperlink" Target="https://www.london.gov.uk/sites/default/files/2024-03/02.%2018%20Section%202.%20General_Feb-2024%20without%20tracked%20changes.pdf" TargetMode="External"/><Relationship Id="rId2" Type="http://schemas.openxmlformats.org/officeDocument/2006/relationships/hyperlink" Target="https://www.london.gov.uk/who-we-are/governance-and-spending/promoting-good-governance/decision-making/mayoral-decisions/md3216-small-site-small-builders-best-practice-funding-awards" TargetMode="External"/><Relationship Id="rId1" Type="http://schemas.openxmlformats.org/officeDocument/2006/relationships/hyperlink" Target="https://www.gov.uk/government/statistical-data-sets/live-tables-on-affordable-housing-supply" TargetMode="External"/><Relationship Id="rId6" Type="http://schemas.openxmlformats.org/officeDocument/2006/relationships/hyperlink" Target="https://www.london.gov.uk/sites/default/files/homes_for_londoners_-_affordable_homes_programme_2021-2026_-_equality_impact_assessment.pdf" TargetMode="External"/><Relationship Id="rId5" Type="http://schemas.openxmlformats.org/officeDocument/2006/relationships/hyperlink" Target="https://www.london.gov.uk/sites/default/files/2023-12/HRN%208%20-%20Housing%20and%20race%20equality%20in%20London.pdf" TargetMode="External"/><Relationship Id="rId4" Type="http://schemas.openxmlformats.org/officeDocument/2006/relationships/hyperlink" Target="https://greaterlondonauthority-my.sharepoint.com/personal/luca_dellepiane_london_gov_uk/Documents/2018_lhs_impact_assessment_fa.pdf%20(london.gov.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dellepiane\AppData\Roaming\Microsoft\Excel\GLA%20info%20-%20G15%20S106%20Mar%2024%20(002)%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adellepiane\AppData\Roaming\Microsoft\Excel\GLA%20info%20-%20G15%20S106%20Mar%2024%20(002)%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Total affordable homes started</c:v>
                </c:pt>
              </c:strCache>
            </c:strRef>
          </c:tx>
          <c:spPr>
            <a:solidFill>
              <a:schemeClr val="accent1"/>
            </a:solidFill>
            <a:ln>
              <a:noFill/>
            </a:ln>
            <a:effectLst/>
          </c:spPr>
          <c:invertIfNegative val="0"/>
          <c:cat>
            <c:strRef>
              <c:f>Sheet1!$B$1:$E$1</c:f>
              <c:strCache>
                <c:ptCount val="4"/>
                <c:pt idx="0">
                  <c:v>2020-21</c:v>
                </c:pt>
                <c:pt idx="1">
                  <c:v>2021-22</c:v>
                </c:pt>
                <c:pt idx="2">
                  <c:v>2022-23</c:v>
                </c:pt>
                <c:pt idx="3">
                  <c:v>2023-24</c:v>
                </c:pt>
              </c:strCache>
            </c:strRef>
          </c:cat>
          <c:val>
            <c:numRef>
              <c:f>Sheet1!$B$2:$E$2</c:f>
              <c:numCache>
                <c:formatCode>General</c:formatCode>
                <c:ptCount val="4"/>
                <c:pt idx="0">
                  <c:v>5790</c:v>
                </c:pt>
                <c:pt idx="1">
                  <c:v>5657</c:v>
                </c:pt>
                <c:pt idx="2">
                  <c:v>5820</c:v>
                </c:pt>
                <c:pt idx="3">
                  <c:v>2022</c:v>
                </c:pt>
              </c:numCache>
            </c:numRef>
          </c:val>
          <c:extLst>
            <c:ext xmlns:c16="http://schemas.microsoft.com/office/drawing/2014/chart" uri="{C3380CC4-5D6E-409C-BE32-E72D297353CC}">
              <c16:uniqueId val="{00000000-411E-424B-8470-B9D71BBC4B7D}"/>
            </c:ext>
          </c:extLst>
        </c:ser>
        <c:ser>
          <c:idx val="1"/>
          <c:order val="1"/>
          <c:tx>
            <c:strRef>
              <c:f>Sheet1!$A$3</c:f>
              <c:strCache>
                <c:ptCount val="1"/>
                <c:pt idx="0">
                  <c:v>Total section 106 started - acquired from private developer</c:v>
                </c:pt>
              </c:strCache>
            </c:strRef>
          </c:tx>
          <c:spPr>
            <a:solidFill>
              <a:schemeClr val="accent2"/>
            </a:solidFill>
            <a:ln>
              <a:noFill/>
            </a:ln>
            <a:effectLst/>
          </c:spPr>
          <c:invertIfNegative val="0"/>
          <c:cat>
            <c:strRef>
              <c:f>Sheet1!$B$1:$E$1</c:f>
              <c:strCache>
                <c:ptCount val="4"/>
                <c:pt idx="0">
                  <c:v>2020-21</c:v>
                </c:pt>
                <c:pt idx="1">
                  <c:v>2021-22</c:v>
                </c:pt>
                <c:pt idx="2">
                  <c:v>2022-23</c:v>
                </c:pt>
                <c:pt idx="3">
                  <c:v>2023-24</c:v>
                </c:pt>
              </c:strCache>
            </c:strRef>
          </c:cat>
          <c:val>
            <c:numRef>
              <c:f>Sheet1!$B$3:$E$3</c:f>
              <c:numCache>
                <c:formatCode>General</c:formatCode>
                <c:ptCount val="4"/>
                <c:pt idx="0">
                  <c:v>2290</c:v>
                </c:pt>
                <c:pt idx="1">
                  <c:v>1553</c:v>
                </c:pt>
                <c:pt idx="2">
                  <c:v>773</c:v>
                </c:pt>
                <c:pt idx="3">
                  <c:v>549</c:v>
                </c:pt>
              </c:numCache>
            </c:numRef>
          </c:val>
          <c:extLst>
            <c:ext xmlns:c16="http://schemas.microsoft.com/office/drawing/2014/chart" uri="{C3380CC4-5D6E-409C-BE32-E72D297353CC}">
              <c16:uniqueId val="{00000001-411E-424B-8470-B9D71BBC4B7D}"/>
            </c:ext>
          </c:extLst>
        </c:ser>
        <c:dLbls>
          <c:showLegendKey val="0"/>
          <c:showVal val="0"/>
          <c:showCatName val="0"/>
          <c:showSerName val="0"/>
          <c:showPercent val="0"/>
          <c:showBubbleSize val="0"/>
        </c:dLbls>
        <c:gapWidth val="219"/>
        <c:overlap val="-27"/>
        <c:axId val="865162640"/>
        <c:axId val="865166600"/>
      </c:barChart>
      <c:lineChart>
        <c:grouping val="standard"/>
        <c:varyColors val="0"/>
        <c:ser>
          <c:idx val="2"/>
          <c:order val="2"/>
          <c:tx>
            <c:strRef>
              <c:f>Sheet1!$A$4</c:f>
              <c:strCache>
                <c:ptCount val="1"/>
                <c:pt idx="0">
                  <c:v>Percentage of section 106 acquisitions over total</c:v>
                </c:pt>
              </c:strCache>
            </c:strRef>
          </c:tx>
          <c:spPr>
            <a:ln w="28575" cap="rnd">
              <a:solidFill>
                <a:schemeClr val="accent3"/>
              </a:solidFill>
              <a:round/>
            </a:ln>
            <a:effectLst/>
          </c:spPr>
          <c:marker>
            <c:symbol val="none"/>
          </c:marker>
          <c:cat>
            <c:strRef>
              <c:f>Sheet1!$B$1:$E$1</c:f>
              <c:strCache>
                <c:ptCount val="4"/>
                <c:pt idx="0">
                  <c:v>2020-21</c:v>
                </c:pt>
                <c:pt idx="1">
                  <c:v>2021-22</c:v>
                </c:pt>
                <c:pt idx="2">
                  <c:v>2022-23</c:v>
                </c:pt>
                <c:pt idx="3">
                  <c:v>2023-24</c:v>
                </c:pt>
              </c:strCache>
            </c:strRef>
          </c:cat>
          <c:val>
            <c:numRef>
              <c:f>Sheet1!$B$4:$E$4</c:f>
              <c:numCache>
                <c:formatCode>0%</c:formatCode>
                <c:ptCount val="4"/>
                <c:pt idx="0">
                  <c:v>0.39550949913644201</c:v>
                </c:pt>
                <c:pt idx="1">
                  <c:v>0.27452713452359906</c:v>
                </c:pt>
                <c:pt idx="2">
                  <c:v>0.13281786941580756</c:v>
                </c:pt>
                <c:pt idx="3">
                  <c:v>0.271513353115727</c:v>
                </c:pt>
              </c:numCache>
            </c:numRef>
          </c:val>
          <c:smooth val="0"/>
          <c:extLst>
            <c:ext xmlns:c16="http://schemas.microsoft.com/office/drawing/2014/chart" uri="{C3380CC4-5D6E-409C-BE32-E72D297353CC}">
              <c16:uniqueId val="{00000002-411E-424B-8470-B9D71BBC4B7D}"/>
            </c:ext>
          </c:extLst>
        </c:ser>
        <c:dLbls>
          <c:showLegendKey val="0"/>
          <c:showVal val="0"/>
          <c:showCatName val="0"/>
          <c:showSerName val="0"/>
          <c:showPercent val="0"/>
          <c:showBubbleSize val="0"/>
        </c:dLbls>
        <c:marker val="1"/>
        <c:smooth val="0"/>
        <c:axId val="865159040"/>
        <c:axId val="865164440"/>
      </c:lineChart>
      <c:catAx>
        <c:axId val="86516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166600"/>
        <c:crosses val="autoZero"/>
        <c:auto val="1"/>
        <c:lblAlgn val="ctr"/>
        <c:lblOffset val="100"/>
        <c:noMultiLvlLbl val="0"/>
      </c:catAx>
      <c:valAx>
        <c:axId val="86516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162640"/>
        <c:crosses val="autoZero"/>
        <c:crossBetween val="between"/>
      </c:valAx>
      <c:valAx>
        <c:axId val="865164440"/>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159040"/>
        <c:crosses val="max"/>
        <c:crossBetween val="between"/>
      </c:valAx>
      <c:catAx>
        <c:axId val="865159040"/>
        <c:scaling>
          <c:orientation val="minMax"/>
        </c:scaling>
        <c:delete val="1"/>
        <c:axPos val="b"/>
        <c:numFmt formatCode="General" sourceLinked="1"/>
        <c:majorTickMark val="none"/>
        <c:minorTickMark val="none"/>
        <c:tickLblPos val="nextTo"/>
        <c:crossAx val="865164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Sheet2!$A$2</c:f>
              <c:strCache>
                <c:ptCount val="1"/>
                <c:pt idx="0">
                  <c:v>Affordable homes started in small schemes (scheme of &lt;100 units or 0.25 hectares)</c:v>
                </c:pt>
              </c:strCache>
            </c:strRef>
          </c:tx>
          <c:spPr>
            <a:solidFill>
              <a:schemeClr val="accent1"/>
            </a:solidFill>
            <a:ln>
              <a:noFill/>
            </a:ln>
            <a:effectLst/>
          </c:spPr>
          <c:invertIfNegative val="0"/>
          <c:cat>
            <c:strRef>
              <c:f>Sheet2!$B$1:$E$1</c:f>
              <c:strCache>
                <c:ptCount val="4"/>
                <c:pt idx="0">
                  <c:v>2020-21</c:v>
                </c:pt>
                <c:pt idx="1">
                  <c:v>2021-22</c:v>
                </c:pt>
                <c:pt idx="2">
                  <c:v>2022-23</c:v>
                </c:pt>
                <c:pt idx="3">
                  <c:v>2023-24</c:v>
                </c:pt>
              </c:strCache>
            </c:strRef>
          </c:cat>
          <c:val>
            <c:numRef>
              <c:f>Sheet2!$B$2:$E$2</c:f>
              <c:numCache>
                <c:formatCode>General</c:formatCode>
                <c:ptCount val="4"/>
                <c:pt idx="0">
                  <c:v>857</c:v>
                </c:pt>
                <c:pt idx="1">
                  <c:v>879</c:v>
                </c:pt>
                <c:pt idx="2">
                  <c:v>723</c:v>
                </c:pt>
                <c:pt idx="3">
                  <c:v>426</c:v>
                </c:pt>
              </c:numCache>
            </c:numRef>
          </c:val>
          <c:extLst>
            <c:ext xmlns:c16="http://schemas.microsoft.com/office/drawing/2014/chart" uri="{C3380CC4-5D6E-409C-BE32-E72D297353CC}">
              <c16:uniqueId val="{00000000-1072-4823-A8E0-C8C52AFC37AD}"/>
            </c:ext>
          </c:extLst>
        </c:ser>
        <c:ser>
          <c:idx val="1"/>
          <c:order val="1"/>
          <c:tx>
            <c:strRef>
              <c:f>Sheet2!$A$3</c:f>
              <c:strCache>
                <c:ptCount val="1"/>
                <c:pt idx="0">
                  <c:v>Section 106 homes started - acquired from private developers in small schemes (scheme of &lt;100 units or 0.25 hectares)</c:v>
                </c:pt>
              </c:strCache>
            </c:strRef>
          </c:tx>
          <c:spPr>
            <a:solidFill>
              <a:schemeClr val="accent2"/>
            </a:solidFill>
            <a:ln>
              <a:noFill/>
            </a:ln>
            <a:effectLst/>
          </c:spPr>
          <c:invertIfNegative val="0"/>
          <c:cat>
            <c:strRef>
              <c:f>Sheet2!$B$1:$E$1</c:f>
              <c:strCache>
                <c:ptCount val="4"/>
                <c:pt idx="0">
                  <c:v>2020-21</c:v>
                </c:pt>
                <c:pt idx="1">
                  <c:v>2021-22</c:v>
                </c:pt>
                <c:pt idx="2">
                  <c:v>2022-23</c:v>
                </c:pt>
                <c:pt idx="3">
                  <c:v>2023-24</c:v>
                </c:pt>
              </c:strCache>
            </c:strRef>
          </c:cat>
          <c:val>
            <c:numRef>
              <c:f>Sheet2!$B$3:$E$3</c:f>
              <c:numCache>
                <c:formatCode>General</c:formatCode>
                <c:ptCount val="4"/>
                <c:pt idx="0">
                  <c:v>702</c:v>
                </c:pt>
                <c:pt idx="1">
                  <c:v>199</c:v>
                </c:pt>
                <c:pt idx="2">
                  <c:v>245</c:v>
                </c:pt>
                <c:pt idx="3">
                  <c:v>89</c:v>
                </c:pt>
              </c:numCache>
            </c:numRef>
          </c:val>
          <c:extLst>
            <c:ext xmlns:c16="http://schemas.microsoft.com/office/drawing/2014/chart" uri="{C3380CC4-5D6E-409C-BE32-E72D297353CC}">
              <c16:uniqueId val="{00000001-1072-4823-A8E0-C8C52AFC37AD}"/>
            </c:ext>
          </c:extLst>
        </c:ser>
        <c:dLbls>
          <c:showLegendKey val="0"/>
          <c:showVal val="0"/>
          <c:showCatName val="0"/>
          <c:showSerName val="0"/>
          <c:showPercent val="0"/>
          <c:showBubbleSize val="0"/>
        </c:dLbls>
        <c:gapWidth val="219"/>
        <c:overlap val="-27"/>
        <c:axId val="872993384"/>
        <c:axId val="872996264"/>
      </c:barChart>
      <c:lineChart>
        <c:grouping val="standard"/>
        <c:varyColors val="0"/>
        <c:ser>
          <c:idx val="2"/>
          <c:order val="2"/>
          <c:tx>
            <c:strRef>
              <c:f>Sheet2!$A$4</c:f>
              <c:strCache>
                <c:ptCount val="1"/>
                <c:pt idx="0">
                  <c:v>Percentage of section 106 acquisitions over total</c:v>
                </c:pt>
              </c:strCache>
            </c:strRef>
          </c:tx>
          <c:spPr>
            <a:ln w="28575" cap="rnd">
              <a:solidFill>
                <a:schemeClr val="accent3"/>
              </a:solidFill>
              <a:round/>
            </a:ln>
            <a:effectLst/>
          </c:spPr>
          <c:marker>
            <c:symbol val="none"/>
          </c:marker>
          <c:cat>
            <c:strRef>
              <c:f>Sheet2!$B$1:$E$1</c:f>
              <c:strCache>
                <c:ptCount val="4"/>
                <c:pt idx="0">
                  <c:v>2020-21</c:v>
                </c:pt>
                <c:pt idx="1">
                  <c:v>2021-22</c:v>
                </c:pt>
                <c:pt idx="2">
                  <c:v>2022-23</c:v>
                </c:pt>
                <c:pt idx="3">
                  <c:v>2023-24</c:v>
                </c:pt>
              </c:strCache>
            </c:strRef>
          </c:cat>
          <c:val>
            <c:numRef>
              <c:f>Sheet2!$B$4:$E$4</c:f>
              <c:numCache>
                <c:formatCode>0%</c:formatCode>
                <c:ptCount val="4"/>
                <c:pt idx="0">
                  <c:v>0.81913652275379234</c:v>
                </c:pt>
                <c:pt idx="1">
                  <c:v>0.22639362912400454</c:v>
                </c:pt>
                <c:pt idx="2">
                  <c:v>0.33886583679114801</c:v>
                </c:pt>
                <c:pt idx="3">
                  <c:v>0.20892018779342722</c:v>
                </c:pt>
              </c:numCache>
            </c:numRef>
          </c:val>
          <c:smooth val="0"/>
          <c:extLst>
            <c:ext xmlns:c16="http://schemas.microsoft.com/office/drawing/2014/chart" uri="{C3380CC4-5D6E-409C-BE32-E72D297353CC}">
              <c16:uniqueId val="{00000002-1072-4823-A8E0-C8C52AFC37AD}"/>
            </c:ext>
          </c:extLst>
        </c:ser>
        <c:dLbls>
          <c:showLegendKey val="0"/>
          <c:showVal val="0"/>
          <c:showCatName val="0"/>
          <c:showSerName val="0"/>
          <c:showPercent val="0"/>
          <c:showBubbleSize val="0"/>
        </c:dLbls>
        <c:marker val="1"/>
        <c:smooth val="0"/>
        <c:axId val="872995544"/>
        <c:axId val="872996624"/>
      </c:lineChart>
      <c:catAx>
        <c:axId val="872993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996264"/>
        <c:crosses val="autoZero"/>
        <c:auto val="1"/>
        <c:lblAlgn val="ctr"/>
        <c:lblOffset val="100"/>
        <c:noMultiLvlLbl val="0"/>
      </c:catAx>
      <c:valAx>
        <c:axId val="87299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993384"/>
        <c:crosses val="autoZero"/>
        <c:crossBetween val="between"/>
      </c:valAx>
      <c:valAx>
        <c:axId val="872996624"/>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995544"/>
        <c:crosses val="max"/>
        <c:crossBetween val="between"/>
      </c:valAx>
      <c:catAx>
        <c:axId val="872995544"/>
        <c:scaling>
          <c:orientation val="minMax"/>
        </c:scaling>
        <c:delete val="1"/>
        <c:axPos val="b"/>
        <c:numFmt formatCode="General" sourceLinked="1"/>
        <c:majorTickMark val="none"/>
        <c:minorTickMark val="none"/>
        <c:tickLblPos val="nextTo"/>
        <c:crossAx val="8729966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281776C8-5AC8-4C27-864E-1BE45D82367D}">
    <t:Anchor>
      <t:Comment id="1471700845"/>
    </t:Anchor>
    <t:History>
      <t:Event id="{22C1D904-3BA1-423C-BD3F-59E5AFE4E077}" time="2024-01-09T16:39:12.988Z">
        <t:Attribution userId="S::kate.webb@london.gov.uk::d530215d-1c54-4580-86b8-bc07277e63a1" userProvider="AD" userName="Kate Webb"/>
        <t:Anchor>
          <t:Comment id="1471700845"/>
        </t:Anchor>
        <t:Create/>
      </t:Event>
      <t:Event id="{059B0499-730F-4162-89E0-FE598509158F}" time="2024-01-09T16:39:12.988Z">
        <t:Attribution userId="S::kate.webb@london.gov.uk::d530215d-1c54-4580-86b8-bc07277e63a1" userProvider="AD" userName="Kate Webb"/>
        <t:Anchor>
          <t:Comment id="1471700845"/>
        </t:Anchor>
        <t:Assign userId="S::Francesca.Lewis@london.gov.uk::8aee6167-7ad9-4dea-a184-acf7f4db2ab0" userProvider="AD" userName="Francesca Lewis"/>
      </t:Event>
      <t:Event id="{2F5F79CD-EFC5-4662-8A90-15A9D3A5AA73}" time="2024-01-09T16:39:12.988Z">
        <t:Attribution userId="S::kate.webb@london.gov.uk::d530215d-1c54-4580-86b8-bc07277e63a1" userProvider="AD" userName="Kate Webb"/>
        <t:Anchor>
          <t:Comment id="1471700845"/>
        </t:Anchor>
        <t:SetTitle title="@Francesca Lewis can we go as far as to say early 2024? I think we should not that this is later than partners would lik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f20438-b414-40cd-b54f-4096d4d01fe9" xsi:nil="true"/>
    <lcf76f155ced4ddcb4097134ff3c332f xmlns="61cd099e-fda8-4d24-9efb-0d237bfa86c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392D12F103F0459E6835886DD70153" ma:contentTypeVersion="19" ma:contentTypeDescription="Create a new document." ma:contentTypeScope="" ma:versionID="233bb81e6c74a4cc89b60ebddf532447">
  <xsd:schema xmlns:xsd="http://www.w3.org/2001/XMLSchema" xmlns:xs="http://www.w3.org/2001/XMLSchema" xmlns:p="http://schemas.microsoft.com/office/2006/metadata/properties" xmlns:ns2="61cd099e-fda8-4d24-9efb-0d237bfa86c8" xmlns:ns3="fff20438-b414-40cd-b54f-4096d4d01fe9" targetNamespace="http://schemas.microsoft.com/office/2006/metadata/properties" ma:root="true" ma:fieldsID="62b27f2281e9720ec64046f03b63ceea" ns2:_="" ns3:_="">
    <xsd:import namespace="61cd099e-fda8-4d24-9efb-0d237bfa86c8"/>
    <xsd:import namespace="fff20438-b414-40cd-b54f-4096d4d01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d099e-fda8-4d24-9efb-0d237bfa8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f20438-b414-40cd-b54f-4096d4d01f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6cc7038-1cbc-457c-b374-825d02d13773}" ma:internalName="TaxCatchAll" ma:showField="CatchAllData" ma:web="fff20438-b414-40cd-b54f-4096d4d01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92148-C3B9-4128-B1F7-8EF61202BA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D95449-607C-4817-8BF4-3C913B57D56F}">
  <ds:schemaRefs>
    <ds:schemaRef ds:uri="http://schemas.microsoft.com/sharepoint/v3/contenttype/forms"/>
  </ds:schemaRefs>
</ds:datastoreItem>
</file>

<file path=customXml/itemProps3.xml><?xml version="1.0" encoding="utf-8"?>
<ds:datastoreItem xmlns:ds="http://schemas.openxmlformats.org/officeDocument/2006/customXml" ds:itemID="{0382AF9E-D778-40E3-AA69-2912AF0BE7DC}">
  <ds:schemaRefs>
    <ds:schemaRef ds:uri="http://schemas.openxmlformats.org/officeDocument/2006/bibliography"/>
  </ds:schemaRefs>
</ds:datastoreItem>
</file>

<file path=customXml/itemProps4.xml><?xml version="1.0" encoding="utf-8"?>
<ds:datastoreItem xmlns:ds="http://schemas.openxmlformats.org/officeDocument/2006/customXml" ds:itemID="{176C5510-30DD-42F3-81B9-DD2E5A03AA30}"/>
</file>

<file path=docProps/app.xml><?xml version="1.0" encoding="utf-8"?>
<Properties xmlns="http://schemas.openxmlformats.org/officeDocument/2006/extended-properties" xmlns:vt="http://schemas.openxmlformats.org/officeDocument/2006/docPropsVTypes">
  <Template>Normal.dotm</Template>
  <TotalTime>304</TotalTime>
  <Pages>1</Pages>
  <Words>8145</Words>
  <Characters>46429</Characters>
  <Application>Microsoft Office Word</Application>
  <DocSecurity>4</DocSecurity>
  <Lines>386</Lines>
  <Paragraphs>108</Paragraphs>
  <ScaleCrop>false</ScaleCrop>
  <Company>Greater London Authority</Company>
  <LinksUpToDate>false</LinksUpToDate>
  <CharactersWithSpaces>54466</CharactersWithSpaces>
  <SharedDoc>false</SharedDoc>
  <HLinks>
    <vt:vector size="42" baseType="variant">
      <vt:variant>
        <vt:i4>3276827</vt:i4>
      </vt:variant>
      <vt:variant>
        <vt:i4>0</vt:i4>
      </vt:variant>
      <vt:variant>
        <vt:i4>0</vt:i4>
      </vt:variant>
      <vt:variant>
        <vt:i4>5</vt:i4>
      </vt:variant>
      <vt:variant>
        <vt:lpwstr>https://www.london.gov.uk/sites/default/files/2023-05/Affordable Housing LPG Consultation Draft_2May2023.pdf</vt:lpwstr>
      </vt:variant>
      <vt:variant>
        <vt:lpwstr/>
      </vt:variant>
      <vt:variant>
        <vt:i4>2818055</vt:i4>
      </vt:variant>
      <vt:variant>
        <vt:i4>18</vt:i4>
      </vt:variant>
      <vt:variant>
        <vt:i4>0</vt:i4>
      </vt:variant>
      <vt:variant>
        <vt:i4>5</vt:i4>
      </vt:variant>
      <vt:variant>
        <vt:lpwstr>https://www.london.gov.uk/sites/default/files/homes_for_londoners_-_affordable_homes_programme_2021-2026_-_equality_impact_assessment.pdf</vt:lpwstr>
      </vt:variant>
      <vt:variant>
        <vt:lpwstr/>
      </vt:variant>
      <vt:variant>
        <vt:i4>1507408</vt:i4>
      </vt:variant>
      <vt:variant>
        <vt:i4>15</vt:i4>
      </vt:variant>
      <vt:variant>
        <vt:i4>0</vt:i4>
      </vt:variant>
      <vt:variant>
        <vt:i4>5</vt:i4>
      </vt:variant>
      <vt:variant>
        <vt:lpwstr>https://www.london.gov.uk/sites/default/files/2023-12/HRN 8 - Housing and race equality in London.pdf</vt:lpwstr>
      </vt:variant>
      <vt:variant>
        <vt:lpwstr/>
      </vt:variant>
      <vt:variant>
        <vt:i4>7405601</vt:i4>
      </vt:variant>
      <vt:variant>
        <vt:i4>12</vt:i4>
      </vt:variant>
      <vt:variant>
        <vt:i4>0</vt:i4>
      </vt:variant>
      <vt:variant>
        <vt:i4>5</vt:i4>
      </vt:variant>
      <vt:variant>
        <vt:lpwstr>https://greaterlondonauthority-my.sharepoint.com/personal/luca_dellepiane_london_gov_uk/Documents/2018_lhs_impact_assessment_fa.pdf (london.gov.uk)</vt:lpwstr>
      </vt:variant>
      <vt:variant>
        <vt:lpwstr/>
      </vt:variant>
      <vt:variant>
        <vt:i4>6619228</vt:i4>
      </vt:variant>
      <vt:variant>
        <vt:i4>9</vt:i4>
      </vt:variant>
      <vt:variant>
        <vt:i4>0</vt:i4>
      </vt:variant>
      <vt:variant>
        <vt:i4>5</vt:i4>
      </vt:variant>
      <vt:variant>
        <vt:lpwstr>https://www.london.gov.uk/sites/default/files/2024-03/02. 18 Section 2. General_Feb-2024 without tracked changes.pdf</vt:lpwstr>
      </vt:variant>
      <vt:variant>
        <vt:lpwstr/>
      </vt:variant>
      <vt:variant>
        <vt:i4>6291580</vt:i4>
      </vt:variant>
      <vt:variant>
        <vt:i4>6</vt:i4>
      </vt:variant>
      <vt:variant>
        <vt:i4>0</vt:i4>
      </vt:variant>
      <vt:variant>
        <vt:i4>5</vt:i4>
      </vt:variant>
      <vt:variant>
        <vt:lpwstr>https://www.london.gov.uk/who-we-are/governance-and-spending/promoting-good-governance/decision-making/mayoral-decisions/md3216-small-site-small-builders-best-practice-funding-awards</vt:lpwstr>
      </vt:variant>
      <vt:variant>
        <vt:lpwstr/>
      </vt:variant>
      <vt:variant>
        <vt:i4>1638472</vt:i4>
      </vt:variant>
      <vt:variant>
        <vt:i4>0</vt:i4>
      </vt:variant>
      <vt:variant>
        <vt:i4>0</vt:i4>
      </vt:variant>
      <vt:variant>
        <vt:i4>5</vt:i4>
      </vt:variant>
      <vt:variant>
        <vt:lpwstr>https://www.gov.uk/government/statistical-data-sets/live-tables-on-affordable-housing-supply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Ben Crofts</dc:creator>
  <cp:keywords/>
  <cp:lastModifiedBy>Luca Dellepiane</cp:lastModifiedBy>
  <cp:revision>155</cp:revision>
  <cp:lastPrinted>2011-06-09T18:46:00Z</cp:lastPrinted>
  <dcterms:created xsi:type="dcterms:W3CDTF">2024-04-18T16:57:00Z</dcterms:created>
  <dcterms:modified xsi:type="dcterms:W3CDTF">2024-04-18T22:42:00Z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-258404126</vt:i4>
  </property>
  <property fmtid="{D5CDD505-2E9C-101B-9397-08002B2CF9AE}" pid="3" name="_NewReviewCycle">
    <vt:lpwstr/>
  </property>
  <property fmtid="{D5CDD505-2E9C-101B-9397-08002B2CF9AE}" pid="4" name="_EmailSubject">
    <vt:lpwstr>SMT paper for 17th June</vt:lpwstr>
  </property>
  <property fmtid="{D5CDD505-2E9C-101B-9397-08002B2CF9AE}" pid="5" name="_AuthorEmail">
    <vt:lpwstr>Heath.Pritchard@london.gov.uk</vt:lpwstr>
  </property>
  <property fmtid="{D5CDD505-2E9C-101B-9397-08002B2CF9AE}" pid="6" name="_AuthorEmailDisplayName">
    <vt:lpwstr>Heath Pritchard</vt:lpwstr>
  </property>
  <property fmtid="{D5CDD505-2E9C-101B-9397-08002B2CF9AE}" pid="7" name="_PreviousAdHocReviewCycleID">
    <vt:i4>-450603730</vt:i4>
  </property>
  <property fmtid="{D5CDD505-2E9C-101B-9397-08002B2CF9AE}" pid="8" name="_ReviewingToolsShownOnce">
    <vt:lpwstr/>
  </property>
  <property fmtid="{D5CDD505-2E9C-101B-9397-08002B2CF9AE}" pid="9" name="ContentTypeId">
    <vt:lpwstr>0x0101008AF6A19EA9D81347A287B69955695524</vt:lpwstr>
  </property>
  <property fmtid="{D5CDD505-2E9C-101B-9397-08002B2CF9AE}" pid="10" name="Order">
    <vt:r8>600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